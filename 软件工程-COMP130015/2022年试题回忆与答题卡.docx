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32"/>
        </w:rPr>
      </w:pPr>
      <w:r>
        <w:pict>
          <v:line id="Straight Connector 5" o:spid="_x0000_s2054" o:spt="20" style="position:absolute;left:0pt;flip:x;margin-left:-38pt;margin-top:-85.8pt;height:826.8pt;width:0.55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">
            <v:path arrowok="t"/>
            <v:fill focussize="0,0"/>
            <v:stroke dashstyle="longDash"/>
            <v:imagedata o:title=""/>
            <o:lock v:ext="edit"/>
          </v:line>
        </w:pict>
      </w:r>
      <w:r>
        <w:rPr>
          <w:rFonts w:hint="eastAsia"/>
          <w:sz w:val="24"/>
          <w:szCs w:val="32"/>
        </w:rPr>
        <w:t>试卷答题纸</w:t>
      </w:r>
    </w:p>
    <w:p/>
    <w:p>
      <w:pPr>
        <w:rPr>
          <w:b/>
          <w:bCs/>
        </w:rPr>
      </w:pPr>
      <w:r>
        <w:pict>
          <v:shape id="Text Box 4" o:spid="_x0000_s2053" o:spt="202" type="#_x0000_t202" style="position:absolute;left:0pt;margin-left:-79.25pt;margin-top:4pt;height:620pt;width:36pt;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">
            <v:path/>
            <v:fill on="f" focussize="0,0"/>
            <v:stroke on="f" joinstyle="miter"/>
            <v:imagedata o:title=""/>
            <o:lock v:ext="edit"/>
            <v:textbox style="layout-flow:vertical-ideographic;">
              <w:txbxContent>
                <w:p>
                  <w:pPr>
                    <w:jc w:val="center"/>
                  </w:pPr>
                  <w:r>
                    <w:rPr>
                      <w:rFonts w:hint="eastAsia"/>
                    </w:rPr>
                    <w:t>（ 装 订 线 内 不 要 答 题 ）</w:t>
                  </w:r>
                </w:p>
              </w:txbxContent>
            </v:textbox>
          </v:shape>
        </w:pict>
      </w:r>
    </w:p>
    <w:p>
      <w:pPr>
        <w:jc w:val="center"/>
        <w:rPr>
          <w:b/>
          <w:bCs/>
          <w:sz w:val="28"/>
          <w:szCs w:val="36"/>
        </w:rPr>
      </w:pPr>
      <w:r>
        <w:rPr>
          <w:rFonts w:hint="eastAsia"/>
          <w:b/>
          <w:bCs/>
          <w:sz w:val="28"/>
          <w:szCs w:val="36"/>
        </w:rPr>
        <w:t>复旦大学计算机科学技术学院</w:t>
      </w:r>
    </w:p>
    <w:p>
      <w:pPr>
        <w:jc w:val="center"/>
        <w:rPr>
          <w:b/>
          <w:bCs/>
          <w:sz w:val="28"/>
          <w:szCs w:val="36"/>
        </w:rPr>
      </w:pPr>
      <w:r>
        <w:rPr>
          <w:b/>
          <w:bCs/>
          <w:sz w:val="28"/>
          <w:szCs w:val="36"/>
        </w:rPr>
        <w:t>2021</w:t>
      </w:r>
      <w:r>
        <w:rPr>
          <w:rFonts w:hint="eastAsia"/>
          <w:b/>
          <w:bCs/>
          <w:sz w:val="28"/>
          <w:szCs w:val="36"/>
        </w:rPr>
        <w:t>~20</w:t>
      </w:r>
      <w:r>
        <w:rPr>
          <w:b/>
          <w:bCs/>
          <w:sz w:val="28"/>
          <w:szCs w:val="36"/>
        </w:rPr>
        <w:t>22</w:t>
      </w:r>
      <w:r>
        <w:rPr>
          <w:rFonts w:hint="eastAsia"/>
          <w:b/>
          <w:bCs/>
          <w:sz w:val="28"/>
          <w:szCs w:val="36"/>
        </w:rPr>
        <w:t xml:space="preserve">  学年第</w:t>
      </w:r>
      <w:r>
        <w:rPr>
          <w:b/>
          <w:bCs/>
          <w:sz w:val="28"/>
          <w:szCs w:val="36"/>
        </w:rPr>
        <w:t>2</w:t>
      </w:r>
      <w:r>
        <w:rPr>
          <w:rFonts w:hint="eastAsia"/>
          <w:b/>
          <w:bCs/>
          <w:sz w:val="28"/>
          <w:szCs w:val="36"/>
        </w:rPr>
        <w:t>学期期末考试答题纸</w:t>
      </w:r>
    </w:p>
    <w:p>
      <w:pPr>
        <w:ind w:firstLine="281" w:firstLineChars="100"/>
        <w:jc w:val="center"/>
        <w:rPr>
          <w:b/>
          <w:bCs/>
          <w:sz w:val="28"/>
          <w:szCs w:val="36"/>
        </w:rPr>
      </w:pPr>
      <w:r>
        <w:rPr>
          <w:b/>
          <w:bCs/>
          <w:sz w:val="28"/>
        </w:rPr>
        <w:pict>
          <v:rect id="_x0000_s2052" o:spid="_x0000_s2052" o:spt="1" style="position:absolute;left:0pt;margin-left:238.7pt;margin-top:8.2pt;height:14.35pt;width:10.9pt;z-index:251661312;v-text-anchor:middle;mso-width-relative:page;mso-height-relative:page;" fillcolor="#FFFFFF" filled="t" stroked="t" coordsize="21600,21600">
            <v:path/>
            <v:fill on="t" focussize="0,0"/>
            <v:stroke weight="1pt" color="#000000"/>
            <v:imagedata o:title=""/>
            <o:lock v:ext="edit"/>
          </v:rect>
        </w:pict>
      </w:r>
      <w:r>
        <w:rPr>
          <w:b/>
          <w:bCs/>
          <w:sz w:val="28"/>
        </w:rPr>
        <w:pict>
          <v:rect id="_x0000_s2051" o:spid="_x0000_s2051" o:spt="1" style="position:absolute;left:0pt;margin-left:183.5pt;margin-top:8.15pt;height:14.35pt;width:10.9pt;z-index:251660288;v-text-anchor:middle;mso-width-relative:page;mso-height-relative:page;" fillcolor="#FFFFFF" filled="t" stroked="t" coordsize="21600,21600">
            <v:path/>
            <v:fill on="t" focussize="0,0"/>
            <v:stroke weight="1pt" color="#000000"/>
            <v:imagedata o:title=""/>
            <o:lock v:ext="edit"/>
          </v:rect>
        </w:pict>
      </w:r>
      <w:r>
        <w:rPr>
          <w:b/>
          <w:bCs/>
          <w:sz w:val="28"/>
        </w:rPr>
        <w:pict>
          <v:rect id="_x0000_s2050" o:spid="_x0000_s2050" o:spt="1" style="position:absolute;left:0pt;margin-left:129.9pt;margin-top:9.15pt;height:14.35pt;width:10.9pt;z-index:251659264;v-text-anchor:middle;mso-width-relative:page;mso-height-relative:page;" fillcolor="#FFFFFF" filled="t" stroked="t" coordsize="21600,21600">
            <v:path/>
            <v:fill on="t" focussize="0,0"/>
            <v:stroke weight="1pt" color="#000000"/>
            <v:imagedata o:title=""/>
            <o:lock v:ext="edit"/>
            <v:textbox>
              <w:txbxContent>
                <w:p/>
              </w:txbxContent>
            </v:textbox>
          </v:rect>
        </w:pict>
      </w:r>
      <w:r>
        <w:rPr>
          <w:rFonts w:hint="eastAsia"/>
          <w:b/>
          <w:bCs/>
          <w:sz w:val="28"/>
          <w:szCs w:val="36"/>
        </w:rPr>
        <w:t>A卷     B卷    C卷</w:t>
      </w:r>
    </w:p>
    <w:p>
      <w:pPr>
        <w:spacing w:line="360" w:lineRule="auto"/>
        <w:ind w:firstLine="211" w:firstLineChars="100"/>
        <w:rPr>
          <w:b/>
          <w:bCs/>
        </w:rPr>
      </w:pPr>
      <w:r>
        <w:rPr>
          <w:rFonts w:hint="eastAsia"/>
          <w:b/>
          <w:bCs/>
        </w:rPr>
        <w:t>课程名称：</w:t>
      </w:r>
      <w:r>
        <w:rPr>
          <w:rFonts w:hint="eastAsia"/>
          <w:b/>
          <w:bCs/>
          <w:u w:val="single"/>
        </w:rPr>
        <w:t xml:space="preserve">    </w:t>
      </w:r>
      <w:r>
        <w:rPr>
          <w:rFonts w:hint="eastAsia"/>
          <w:b/>
          <w:bCs/>
          <w:u w:val="single"/>
          <w:lang w:val="en-US" w:eastAsia="zh-CN"/>
        </w:rPr>
        <w:t>软件工程</w:t>
      </w:r>
      <w:r>
        <w:rPr>
          <w:rFonts w:hint="eastAsia"/>
          <w:b/>
          <w:bCs/>
          <w:u w:val="single"/>
        </w:rPr>
        <w:t xml:space="preserve">     </w:t>
      </w:r>
      <w:r>
        <w:rPr>
          <w:rFonts w:hint="eastAsia"/>
          <w:b/>
          <w:bCs/>
        </w:rPr>
        <w:t xml:space="preserve"> 课程代码：</w:t>
      </w:r>
      <w:r>
        <w:rPr>
          <w:rFonts w:hint="eastAsia"/>
          <w:b/>
          <w:bCs/>
          <w:u w:val="single"/>
        </w:rPr>
        <w:t xml:space="preserve">     COMP130015   </w:t>
      </w:r>
    </w:p>
    <w:p>
      <w:pPr>
        <w:spacing w:line="360" w:lineRule="auto"/>
        <w:ind w:firstLine="211" w:firstLineChars="100"/>
        <w:rPr>
          <w:b/>
          <w:bCs/>
        </w:rPr>
      </w:pPr>
      <w:r>
        <w:rPr>
          <w:rFonts w:hint="eastAsia"/>
          <w:b/>
          <w:bCs/>
        </w:rPr>
        <w:t>开课院系：</w:t>
      </w:r>
      <w:r>
        <w:rPr>
          <w:rFonts w:hint="eastAsia"/>
          <w:b/>
          <w:bCs/>
          <w:u w:val="single"/>
        </w:rPr>
        <w:t xml:space="preserve">    </w:t>
      </w:r>
      <w:r>
        <w:rPr>
          <w:rFonts w:hint="eastAsia"/>
          <w:b/>
          <w:bCs/>
          <w:u w:val="single"/>
          <w:lang w:val="en-US" w:eastAsia="zh-CN"/>
        </w:rPr>
        <w:t>计算机科学与技术学院</w:t>
      </w:r>
      <w:r>
        <w:rPr>
          <w:rFonts w:hint="eastAsia"/>
          <w:b/>
          <w:bCs/>
          <w:u w:val="single"/>
        </w:rPr>
        <w:t xml:space="preserve">   </w:t>
      </w:r>
      <w:r>
        <w:rPr>
          <w:rFonts w:hint="eastAsia"/>
          <w:b/>
          <w:bCs/>
        </w:rPr>
        <w:t xml:space="preserve"> 考试形式：</w:t>
      </w:r>
      <w:r>
        <w:rPr>
          <w:rFonts w:hint="eastAsia"/>
          <w:b/>
          <w:bCs/>
          <w:highlight w:val="none"/>
        </w:rPr>
        <w:t>开卷</w:t>
      </w:r>
      <w:r>
        <w:rPr>
          <w:rFonts w:hint="eastAsia"/>
          <w:b/>
          <w:bCs/>
        </w:rPr>
        <w:t>/闭卷/课程论文/其他</w:t>
      </w:r>
    </w:p>
    <w:p>
      <w:pPr>
        <w:spacing w:line="360" w:lineRule="auto"/>
        <w:ind w:firstLine="211" w:firstLineChars="100"/>
        <w:rPr>
          <w:b/>
          <w:bCs/>
          <w:u w:val="single"/>
        </w:rPr>
      </w:pPr>
      <w:r>
        <w:rPr>
          <w:rFonts w:hint="eastAsia"/>
          <w:b/>
          <w:bCs/>
        </w:rPr>
        <w:t>姓名：</w:t>
      </w:r>
      <w:r>
        <w:rPr>
          <w:rFonts w:hint="eastAsia"/>
          <w:b/>
          <w:bCs/>
          <w:u w:val="single"/>
        </w:rPr>
        <w:t xml:space="preserve">   </w:t>
      </w:r>
      <w:r>
        <w:rPr>
          <w:rFonts w:hint="eastAsia"/>
          <w:b/>
          <w:bCs/>
        </w:rPr>
        <w:t xml:space="preserve"> 学号：</w:t>
      </w:r>
      <w:r>
        <w:rPr>
          <w:rFonts w:hint="eastAsia"/>
          <w:b/>
          <w:bCs/>
          <w:u w:val="single"/>
        </w:rPr>
        <w:t xml:space="preserve">   </w:t>
      </w:r>
      <w:r>
        <w:rPr>
          <w:rFonts w:hint="eastAsia"/>
          <w:b/>
          <w:bCs/>
        </w:rPr>
        <w:t>专业：</w:t>
      </w:r>
      <w:r>
        <w:rPr>
          <w:rFonts w:hint="eastAsia"/>
          <w:b/>
          <w:bCs/>
          <w:u w:val="single"/>
        </w:rPr>
        <w:t xml:space="preserve">  </w:t>
      </w:r>
      <w:r>
        <w:rPr>
          <w:rFonts w:hint="eastAsia"/>
          <w:b/>
          <w:bCs/>
          <w:u w:val="single"/>
          <w:lang w:val="en-US" w:eastAsia="zh-CN"/>
        </w:rPr>
        <w:t>计算机科学与技术</w:t>
      </w:r>
      <w:r>
        <w:rPr>
          <w:rFonts w:hint="eastAsia"/>
          <w:b/>
          <w:bCs/>
          <w:u w:val="single"/>
        </w:rPr>
        <w:t xml:space="preserve">    </w:t>
      </w:r>
    </w:p>
    <w:p>
      <w:pPr>
        <w:spacing w:line="360" w:lineRule="auto"/>
        <w:rPr>
          <w:b/>
          <w:bCs/>
          <w:u w:val="single"/>
        </w:rPr>
      </w:pPr>
    </w:p>
    <w:p>
      <w:pPr>
        <w:spacing w:line="360" w:lineRule="auto"/>
        <w:ind w:firstLine="420"/>
        <w:rPr>
          <w:rFonts w:ascii="黑体" w:hAnsi="黑体" w:eastAsia="黑体" w:cs="黑体"/>
          <w:szCs w:val="21"/>
        </w:rPr>
      </w:pPr>
      <w:r>
        <w:rPr>
          <w:rFonts w:hint="eastAsia" w:ascii="黑体" w:hAnsi="黑体" w:eastAsia="黑体" w:cs="黑体"/>
          <w:szCs w:val="21"/>
        </w:rPr>
        <w:t>提示：请同学们秉持诚实守信宗旨，谨守考试纪律，摒弃考试作弊。学生如有违反学校考试纪律的行为，学校将</w:t>
      </w:r>
      <w:r>
        <w:rPr>
          <w:rFonts w:hint="eastAsia" w:ascii="黑体" w:hAnsi="黑体" w:eastAsia="黑体" w:cs="黑体"/>
          <w:bCs/>
          <w:szCs w:val="21"/>
        </w:rPr>
        <w:t>按《复旦大学学生纪律处分条例》规定予以严肃处理。</w:t>
      </w:r>
    </w:p>
    <w:p>
      <w:pPr>
        <w:spacing w:line="360" w:lineRule="auto"/>
        <w:ind w:firstLine="210" w:firstLineChars="100"/>
        <w:jc w:val="right"/>
      </w:pPr>
    </w:p>
    <w:tbl>
      <w:tblPr>
        <w:tblStyle w:val="6"/>
        <w:tblW w:w="6337" w:type="dxa"/>
        <w:tblInd w:w="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993"/>
        <w:gridCol w:w="991"/>
        <w:gridCol w:w="993"/>
        <w:gridCol w:w="993"/>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993" w:type="dxa"/>
          </w:tcPr>
          <w:p>
            <w:pPr>
              <w:spacing w:line="360" w:lineRule="auto"/>
              <w:jc w:val="center"/>
              <w:rPr>
                <w:sz w:val="28"/>
                <w:szCs w:val="28"/>
              </w:rPr>
            </w:pPr>
            <w:r>
              <w:rPr>
                <w:rFonts w:hint="eastAsia"/>
                <w:sz w:val="28"/>
                <w:szCs w:val="28"/>
              </w:rPr>
              <w:t>题号</w:t>
            </w:r>
          </w:p>
        </w:tc>
        <w:tc>
          <w:tcPr>
            <w:tcW w:w="993" w:type="dxa"/>
          </w:tcPr>
          <w:p>
            <w:pPr>
              <w:spacing w:line="360" w:lineRule="auto"/>
              <w:jc w:val="center"/>
              <w:rPr>
                <w:sz w:val="28"/>
                <w:szCs w:val="28"/>
              </w:rPr>
            </w:pPr>
            <w:r>
              <w:rPr>
                <w:rFonts w:hint="eastAsia"/>
                <w:sz w:val="28"/>
                <w:szCs w:val="28"/>
              </w:rPr>
              <w:t>一</w:t>
            </w:r>
          </w:p>
        </w:tc>
        <w:tc>
          <w:tcPr>
            <w:tcW w:w="991" w:type="dxa"/>
          </w:tcPr>
          <w:p>
            <w:pPr>
              <w:spacing w:line="360" w:lineRule="auto"/>
              <w:jc w:val="center"/>
              <w:rPr>
                <w:sz w:val="28"/>
                <w:szCs w:val="28"/>
              </w:rPr>
            </w:pPr>
            <w:r>
              <w:rPr>
                <w:rFonts w:hint="eastAsia"/>
                <w:sz w:val="28"/>
                <w:szCs w:val="28"/>
              </w:rPr>
              <w:t>二</w:t>
            </w:r>
          </w:p>
        </w:tc>
        <w:tc>
          <w:tcPr>
            <w:tcW w:w="993" w:type="dxa"/>
          </w:tcPr>
          <w:p>
            <w:pPr>
              <w:spacing w:line="360" w:lineRule="auto"/>
              <w:jc w:val="center"/>
              <w:rPr>
                <w:sz w:val="28"/>
                <w:szCs w:val="28"/>
              </w:rPr>
            </w:pPr>
            <w:r>
              <w:rPr>
                <w:rFonts w:hint="eastAsia"/>
                <w:sz w:val="28"/>
                <w:szCs w:val="28"/>
              </w:rPr>
              <w:t>三</w:t>
            </w:r>
          </w:p>
        </w:tc>
        <w:tc>
          <w:tcPr>
            <w:tcW w:w="993" w:type="dxa"/>
          </w:tcPr>
          <w:p>
            <w:pPr>
              <w:spacing w:line="360" w:lineRule="auto"/>
              <w:jc w:val="center"/>
              <w:rPr>
                <w:sz w:val="28"/>
                <w:szCs w:val="28"/>
              </w:rPr>
            </w:pPr>
            <w:r>
              <w:rPr>
                <w:rFonts w:hint="eastAsia"/>
                <w:sz w:val="28"/>
                <w:szCs w:val="28"/>
              </w:rPr>
              <w:t>四</w:t>
            </w:r>
          </w:p>
        </w:tc>
        <w:tc>
          <w:tcPr>
            <w:tcW w:w="1374" w:type="dxa"/>
          </w:tcPr>
          <w:p>
            <w:pPr>
              <w:spacing w:line="360" w:lineRule="auto"/>
              <w:jc w:val="center"/>
              <w:rPr>
                <w:sz w:val="28"/>
                <w:szCs w:val="28"/>
              </w:rPr>
            </w:pPr>
            <w:r>
              <w:rPr>
                <w:rFonts w:hint="eastAsia"/>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93" w:type="dxa"/>
          </w:tcPr>
          <w:p>
            <w:pPr>
              <w:spacing w:line="360" w:lineRule="auto"/>
              <w:jc w:val="center"/>
              <w:rPr>
                <w:sz w:val="28"/>
                <w:szCs w:val="28"/>
              </w:rPr>
            </w:pPr>
            <w:r>
              <w:rPr>
                <w:rFonts w:hint="eastAsia"/>
                <w:sz w:val="28"/>
                <w:szCs w:val="28"/>
              </w:rPr>
              <w:t>得分</w:t>
            </w:r>
          </w:p>
        </w:tc>
        <w:tc>
          <w:tcPr>
            <w:tcW w:w="993" w:type="dxa"/>
          </w:tcPr>
          <w:p>
            <w:pPr>
              <w:spacing w:line="360" w:lineRule="auto"/>
              <w:jc w:val="center"/>
              <w:rPr>
                <w:sz w:val="28"/>
                <w:szCs w:val="28"/>
              </w:rPr>
            </w:pPr>
          </w:p>
        </w:tc>
        <w:tc>
          <w:tcPr>
            <w:tcW w:w="991" w:type="dxa"/>
          </w:tcPr>
          <w:p>
            <w:pPr>
              <w:spacing w:line="360" w:lineRule="auto"/>
              <w:jc w:val="center"/>
              <w:rPr>
                <w:sz w:val="28"/>
                <w:szCs w:val="28"/>
              </w:rPr>
            </w:pPr>
          </w:p>
        </w:tc>
        <w:tc>
          <w:tcPr>
            <w:tcW w:w="993" w:type="dxa"/>
          </w:tcPr>
          <w:p>
            <w:pPr>
              <w:spacing w:line="360" w:lineRule="auto"/>
              <w:jc w:val="center"/>
              <w:rPr>
                <w:sz w:val="28"/>
                <w:szCs w:val="28"/>
              </w:rPr>
            </w:pPr>
          </w:p>
        </w:tc>
        <w:tc>
          <w:tcPr>
            <w:tcW w:w="993" w:type="dxa"/>
          </w:tcPr>
          <w:p>
            <w:pPr>
              <w:spacing w:line="360" w:lineRule="auto"/>
              <w:jc w:val="center"/>
              <w:rPr>
                <w:sz w:val="28"/>
                <w:szCs w:val="28"/>
              </w:rPr>
            </w:pPr>
          </w:p>
        </w:tc>
        <w:tc>
          <w:tcPr>
            <w:tcW w:w="1374" w:type="dxa"/>
          </w:tcPr>
          <w:p>
            <w:pPr>
              <w:spacing w:line="360" w:lineRule="auto"/>
              <w:jc w:val="center"/>
              <w:rPr>
                <w:sz w:val="28"/>
                <w:szCs w:val="28"/>
              </w:rPr>
            </w:pPr>
          </w:p>
        </w:tc>
      </w:tr>
    </w:tbl>
    <w:p>
      <w:pPr>
        <w:ind w:firstLine="210" w:firstLineChars="100"/>
      </w:pPr>
    </w:p>
    <w:p>
      <w:pPr>
        <w:ind w:firstLine="210" w:firstLineChars="100"/>
      </w:pPr>
    </w:p>
    <w:p>
      <w:pPr>
        <w:numPr>
          <w:ilvl w:val="0"/>
          <w:numId w:val="0"/>
        </w:numPr>
        <w:rPr>
          <w:rFonts w:hint="eastAsia"/>
          <w:b/>
          <w:bCs/>
          <w:highlight w:val="none"/>
          <w:lang w:val="en-US" w:eastAsia="zh-CN"/>
        </w:rPr>
      </w:pPr>
      <w:r>
        <w:rPr>
          <w:rFonts w:hint="eastAsia"/>
          <w:b w:val="0"/>
          <w:bCs w:val="0"/>
          <w:sz w:val="40"/>
          <w:szCs w:val="48"/>
          <w:highlight w:val="none"/>
          <w:lang w:val="en-US" w:eastAsia="zh-CN"/>
        </w:rPr>
        <w:t>选择题</w:t>
      </w:r>
      <w:r>
        <w:rPr>
          <w:rFonts w:hint="eastAsia"/>
          <w:b/>
          <w:bCs/>
          <w:highlight w:val="none"/>
          <w:lang w:val="en-US" w:eastAsia="zh-CN"/>
        </w:rPr>
        <w:t>：</w:t>
      </w:r>
    </w:p>
    <w:p>
      <w:pPr>
        <w:numPr>
          <w:ilvl w:val="0"/>
          <w:numId w:val="0"/>
        </w:numPr>
        <w:ind w:firstLine="420" w:firstLineChars="0"/>
        <w:rPr>
          <w:rFonts w:hint="eastAsia"/>
          <w:b/>
          <w:bCs/>
          <w:highlight w:val="none"/>
          <w:lang w:val="en-US" w:eastAsia="zh-CN"/>
        </w:rPr>
      </w:pPr>
      <w:r>
        <w:rPr>
          <w:rFonts w:hint="eastAsia"/>
          <w:b/>
          <w:bCs/>
          <w:highlight w:val="none"/>
          <w:lang w:val="en-US" w:eastAsia="zh-CN"/>
        </w:rPr>
        <w:t>CDAAB DBCBA</w:t>
      </w:r>
    </w:p>
    <w:p>
      <w:pPr>
        <w:ind w:firstLine="211" w:firstLineChars="100"/>
        <w:rPr>
          <w:rFonts w:hint="default"/>
          <w:b/>
          <w:bCs/>
          <w:highlight w:val="none"/>
          <w:lang w:val="en-US" w:eastAsia="zh-CN"/>
        </w:rPr>
      </w:pPr>
      <w:r>
        <w:rPr>
          <w:rFonts w:hint="eastAsia"/>
          <w:b/>
          <w:bCs/>
          <w:highlight w:val="none"/>
          <w:lang w:val="en-US" w:eastAsia="zh-CN"/>
        </w:rPr>
        <w:t>——————————————————————————————————————</w:t>
      </w:r>
    </w:p>
    <w:p>
      <w:pPr>
        <w:ind w:firstLine="220" w:firstLineChars="100"/>
        <w:jc w:val="left"/>
        <w:rPr>
          <w:sz w:val="22"/>
          <w:szCs w:val="28"/>
        </w:rPr>
      </w:pPr>
      <w:r>
        <w:rPr>
          <w:rFonts w:hint="eastAsia"/>
          <w:sz w:val="22"/>
          <w:szCs w:val="28"/>
        </w:rPr>
        <w:t>一、</w:t>
      </w:r>
    </w:p>
    <w:p>
      <w:pPr>
        <w:ind w:firstLine="220" w:firstLineChars="100"/>
        <w:jc w:val="left"/>
        <w:rPr>
          <w:rFonts w:hint="eastAsia"/>
          <w:sz w:val="22"/>
          <w:szCs w:val="28"/>
          <w:lang w:val="en-US" w:eastAsia="zh-CN"/>
        </w:rPr>
      </w:pPr>
      <w:r>
        <w:rPr>
          <w:rFonts w:hint="eastAsia"/>
          <w:sz w:val="22"/>
          <w:szCs w:val="28"/>
          <w:lang w:val="en-US" w:eastAsia="zh-CN"/>
        </w:rPr>
        <w:t>答： 有语句覆盖，判定覆盖，条件覆盖，判定/条件覆盖， 条件组合覆盖，</w:t>
      </w:r>
    </w:p>
    <w:p>
      <w:pPr>
        <w:ind w:firstLine="220" w:firstLineChars="100"/>
        <w:jc w:val="left"/>
        <w:rPr>
          <w:rFonts w:hint="default" w:eastAsiaTheme="minorEastAsia"/>
          <w:sz w:val="22"/>
          <w:szCs w:val="28"/>
          <w:lang w:val="en-US" w:eastAsia="zh-CN"/>
        </w:rPr>
      </w:pPr>
      <w:r>
        <w:rPr>
          <w:rFonts w:hint="eastAsia"/>
          <w:sz w:val="22"/>
          <w:szCs w:val="28"/>
          <w:lang w:val="en-US" w:eastAsia="zh-CN"/>
        </w:rPr>
        <w:t>路径覆盖等覆盖测试标准以及它们对应的覆盖测试方法。它们属于白盒测试。</w:t>
      </w:r>
    </w:p>
    <w:p>
      <w:pPr>
        <w:ind w:firstLine="220" w:firstLineChars="100"/>
        <w:jc w:val="left"/>
        <w:rPr>
          <w:rFonts w:hint="default" w:eastAsiaTheme="minorEastAsia"/>
          <w:sz w:val="22"/>
          <w:szCs w:val="28"/>
          <w:lang w:val="en-US" w:eastAsia="zh-CN"/>
        </w:rPr>
      </w:pPr>
      <w:r>
        <w:rPr>
          <w:rFonts w:hint="eastAsia"/>
          <w:sz w:val="22"/>
          <w:szCs w:val="28"/>
          <w:lang w:val="en-US" w:eastAsia="zh-CN"/>
        </w:rPr>
        <w:t>————————————————————————————————————</w:t>
      </w:r>
    </w:p>
    <w:p>
      <w:pPr>
        <w:ind w:firstLine="220" w:firstLineChars="100"/>
        <w:jc w:val="left"/>
        <w:rPr>
          <w:sz w:val="22"/>
          <w:szCs w:val="28"/>
        </w:rPr>
      </w:pPr>
      <w:r>
        <w:rPr>
          <w:rFonts w:hint="eastAsia"/>
          <w:sz w:val="22"/>
          <w:szCs w:val="28"/>
        </w:rPr>
        <w:t>二、</w:t>
      </w:r>
    </w:p>
    <w:p>
      <w:pPr>
        <w:ind w:firstLine="220" w:firstLineChars="100"/>
        <w:jc w:val="left"/>
        <w:rPr>
          <w:rFonts w:hint="eastAsia"/>
          <w:sz w:val="22"/>
          <w:szCs w:val="28"/>
          <w:lang w:val="en-US" w:eastAsia="zh-CN"/>
        </w:rPr>
      </w:pPr>
      <w:r>
        <w:rPr>
          <w:rFonts w:hint="eastAsia"/>
          <w:sz w:val="22"/>
          <w:szCs w:val="28"/>
          <w:lang w:val="en-US" w:eastAsia="zh-CN"/>
        </w:rPr>
        <w:t>答：答：</w:t>
      </w:r>
    </w:p>
    <w:p>
      <w:pPr>
        <w:ind w:firstLine="220" w:firstLineChars="100"/>
        <w:jc w:val="left"/>
        <w:rPr>
          <w:rFonts w:hint="default"/>
          <w:sz w:val="22"/>
          <w:szCs w:val="28"/>
          <w:lang w:val="en-US" w:eastAsia="zh-CN"/>
        </w:rPr>
      </w:pPr>
      <w:r>
        <w:rPr>
          <w:rFonts w:hint="eastAsia"/>
          <w:sz w:val="22"/>
          <w:szCs w:val="28"/>
          <w:lang w:val="en-US" w:eastAsia="zh-CN"/>
        </w:rPr>
        <w:t>耦合的七种类型：</w:t>
      </w:r>
    </w:p>
    <w:p>
      <w:pPr>
        <w:ind w:firstLine="220" w:firstLineChars="100"/>
        <w:jc w:val="left"/>
        <w:rPr>
          <w:rFonts w:hint="eastAsia"/>
          <w:sz w:val="22"/>
          <w:szCs w:val="28"/>
          <w:lang w:val="en-US" w:eastAsia="zh-CN"/>
        </w:rPr>
      </w:pPr>
      <w:r>
        <w:rPr>
          <w:rFonts w:hint="eastAsia"/>
          <w:sz w:val="22"/>
          <w:szCs w:val="28"/>
          <w:lang w:val="en-US" w:eastAsia="zh-CN"/>
        </w:rPr>
        <w:t>1) 内容耦合 ：如果一个模块直接访问另一个模块的内部数据；或者一个模块不通过正常入口转到另一模块内部；或者两个模块有一部分程序代码重迭；或者一个模块有多个入口，则两个模块之间就发生了内容耦合。</w:t>
      </w:r>
    </w:p>
    <w:p>
      <w:pPr>
        <w:ind w:firstLine="220" w:firstLineChars="100"/>
        <w:jc w:val="left"/>
        <w:rPr>
          <w:rFonts w:hint="eastAsia"/>
          <w:sz w:val="22"/>
          <w:szCs w:val="28"/>
          <w:lang w:val="en-US" w:eastAsia="zh-CN"/>
        </w:rPr>
      </w:pPr>
      <w:r>
        <w:rPr>
          <w:rFonts w:hint="eastAsia"/>
          <w:sz w:val="22"/>
          <w:szCs w:val="28"/>
          <w:lang w:val="en-US" w:eastAsia="zh-CN"/>
        </w:rPr>
        <w:t>2)公共耦合 ：若一组模块都访问同一个公共数据环境，则它们之间的耦合就称为公共耦合。公共的数据环境可以是全局数据结构、共享的通信区、内存的公共覆盖区等。</w:t>
      </w:r>
    </w:p>
    <w:p>
      <w:pPr>
        <w:ind w:firstLine="220" w:firstLineChars="100"/>
        <w:jc w:val="left"/>
        <w:rPr>
          <w:rFonts w:hint="eastAsia"/>
          <w:sz w:val="22"/>
          <w:szCs w:val="28"/>
          <w:lang w:val="en-US" w:eastAsia="zh-CN"/>
        </w:rPr>
      </w:pPr>
      <w:r>
        <w:rPr>
          <w:rFonts w:hint="eastAsia"/>
          <w:sz w:val="22"/>
          <w:szCs w:val="28"/>
          <w:lang w:val="en-US" w:eastAsia="zh-CN"/>
        </w:rPr>
        <w:t>3)外部耦合 ：指模块间通过软件之外的环境联结（如I/O将模块耦合到特定的设备、格式、通信协议上）时，称为外部耦合。</w:t>
      </w:r>
    </w:p>
    <w:p>
      <w:pPr>
        <w:ind w:firstLine="220" w:firstLineChars="100"/>
        <w:jc w:val="left"/>
        <w:rPr>
          <w:rFonts w:hint="eastAsia"/>
          <w:sz w:val="22"/>
          <w:szCs w:val="28"/>
          <w:lang w:val="en-US" w:eastAsia="zh-CN"/>
        </w:rPr>
      </w:pPr>
      <w:r>
        <w:rPr>
          <w:rFonts w:hint="eastAsia"/>
          <w:sz w:val="22"/>
          <w:szCs w:val="28"/>
          <w:lang w:val="en-US" w:eastAsia="zh-CN"/>
        </w:rPr>
        <w:t>4) 控制耦合：如果一个模块传送给另一个模块的参数中包含了控制信息，该控制信息用于控制接收模块中的执行逻辑，则称为控制耦合。</w:t>
      </w:r>
    </w:p>
    <w:p>
      <w:pPr>
        <w:ind w:firstLine="220" w:firstLineChars="100"/>
        <w:jc w:val="left"/>
        <w:rPr>
          <w:rFonts w:hint="eastAsia"/>
          <w:sz w:val="22"/>
          <w:szCs w:val="28"/>
          <w:lang w:val="en-US" w:eastAsia="zh-CN"/>
        </w:rPr>
      </w:pPr>
      <w:r>
        <w:rPr>
          <w:rFonts w:hint="eastAsia"/>
          <w:sz w:val="22"/>
          <w:szCs w:val="28"/>
          <w:lang w:val="en-US" w:eastAsia="zh-CN"/>
        </w:rPr>
        <w:t>5) 标记耦合：两个模块之间通过参数表传递一个 数据结构的一部分（如某一数据结构的子结构），就是标记耦合。</w:t>
      </w:r>
    </w:p>
    <w:p>
      <w:pPr>
        <w:ind w:firstLine="220" w:firstLineChars="100"/>
        <w:jc w:val="left"/>
        <w:rPr>
          <w:rFonts w:hint="eastAsia"/>
          <w:sz w:val="22"/>
          <w:szCs w:val="28"/>
          <w:lang w:val="en-US" w:eastAsia="zh-CN"/>
        </w:rPr>
      </w:pPr>
      <w:r>
        <w:rPr>
          <w:rFonts w:hint="eastAsia"/>
          <w:sz w:val="22"/>
          <w:szCs w:val="28"/>
          <w:lang w:val="en-US" w:eastAsia="zh-CN"/>
        </w:rPr>
        <w:t>6) 数据耦合：两个模块之间仅通过参数表传递简单数据，则称为数据耦合。</w:t>
      </w:r>
    </w:p>
    <w:p>
      <w:pPr>
        <w:ind w:firstLine="220" w:firstLineChars="100"/>
        <w:jc w:val="left"/>
        <w:rPr>
          <w:rFonts w:hint="eastAsia"/>
          <w:sz w:val="22"/>
          <w:szCs w:val="28"/>
          <w:lang w:val="en-US" w:eastAsia="zh-CN"/>
        </w:rPr>
      </w:pPr>
      <w:r>
        <w:rPr>
          <w:rFonts w:hint="eastAsia"/>
          <w:sz w:val="22"/>
          <w:szCs w:val="28"/>
          <w:lang w:val="en-US" w:eastAsia="zh-CN"/>
        </w:rPr>
        <w:t>7) 非直接耦合 ：如果两个模块之间没有直接关系，即它们中的任何一个都不依赖于另一个而能独 立工作，这种耦合称为非直接耦合。</w:t>
      </w:r>
    </w:p>
    <w:p>
      <w:pPr>
        <w:ind w:firstLine="220" w:firstLineChars="100"/>
        <w:jc w:val="left"/>
        <w:rPr>
          <w:rFonts w:hint="eastAsia"/>
          <w:sz w:val="22"/>
          <w:szCs w:val="28"/>
          <w:lang w:val="en-US" w:eastAsia="zh-CN"/>
        </w:rPr>
      </w:pPr>
      <w:r>
        <w:rPr>
          <w:rFonts w:hint="eastAsia"/>
          <w:sz w:val="22"/>
          <w:szCs w:val="28"/>
          <w:lang w:val="en-US" w:eastAsia="zh-CN"/>
        </w:rPr>
        <w:t>内聚的七种类型：</w:t>
      </w:r>
    </w:p>
    <w:p>
      <w:pPr>
        <w:ind w:firstLine="220" w:firstLineChars="100"/>
        <w:jc w:val="left"/>
        <w:rPr>
          <w:rFonts w:hint="default"/>
          <w:sz w:val="22"/>
          <w:szCs w:val="28"/>
          <w:lang w:val="en-US" w:eastAsia="zh-CN"/>
        </w:rPr>
      </w:pPr>
      <w:r>
        <w:rPr>
          <w:rFonts w:hint="default"/>
          <w:sz w:val="22"/>
          <w:szCs w:val="28"/>
          <w:lang w:val="en-US" w:eastAsia="zh-CN"/>
        </w:rPr>
        <w:t>1) 巧合内聚（偶然内聚）：将几个模块中没有明确表现出独立功能的相同程序代码段独立出来建立的模块称为巧合内聚模块。</w:t>
      </w:r>
    </w:p>
    <w:p>
      <w:pPr>
        <w:ind w:firstLine="220" w:firstLineChars="100"/>
        <w:jc w:val="left"/>
        <w:rPr>
          <w:rFonts w:hint="default"/>
          <w:sz w:val="22"/>
          <w:szCs w:val="28"/>
          <w:lang w:val="en-US" w:eastAsia="zh-CN"/>
        </w:rPr>
      </w:pPr>
      <w:r>
        <w:rPr>
          <w:rFonts w:hint="default"/>
          <w:sz w:val="22"/>
          <w:szCs w:val="28"/>
          <w:lang w:val="en-US" w:eastAsia="zh-CN"/>
        </w:rPr>
        <w:t>2) 逻辑内聚 ：指完成一组逻辑相关任务的模块，调用该模块时，由传送给模块的控制型参数来确定该模块应执行哪一种功能。</w:t>
      </w:r>
    </w:p>
    <w:p>
      <w:pPr>
        <w:ind w:firstLine="220" w:firstLineChars="100"/>
        <w:jc w:val="left"/>
        <w:rPr>
          <w:rFonts w:hint="default"/>
          <w:sz w:val="22"/>
          <w:szCs w:val="28"/>
          <w:lang w:val="en-US" w:eastAsia="zh-CN"/>
        </w:rPr>
      </w:pPr>
      <w:r>
        <w:rPr>
          <w:rFonts w:hint="default"/>
          <w:sz w:val="22"/>
          <w:szCs w:val="28"/>
          <w:lang w:val="en-US" w:eastAsia="zh-CN"/>
        </w:rPr>
        <w:t>3) 时间内聚：指一个模块中的所有任务必须在同一时间段内执行。例如初始化模块和终止模块。</w:t>
      </w:r>
    </w:p>
    <w:p>
      <w:pPr>
        <w:ind w:firstLine="220" w:firstLineChars="100"/>
        <w:jc w:val="left"/>
        <w:rPr>
          <w:rFonts w:hint="default"/>
          <w:sz w:val="22"/>
          <w:szCs w:val="28"/>
          <w:lang w:val="en-US" w:eastAsia="zh-CN"/>
        </w:rPr>
      </w:pPr>
      <w:r>
        <w:rPr>
          <w:rFonts w:hint="default"/>
          <w:sz w:val="22"/>
          <w:szCs w:val="28"/>
          <w:lang w:val="en-US" w:eastAsia="zh-CN"/>
        </w:rPr>
        <w:t>4) 过程内聚 ：指一个模块完成多个任务，这些任务必须按指定的过程（procedural）执行。</w:t>
      </w:r>
    </w:p>
    <w:p>
      <w:pPr>
        <w:ind w:firstLine="220" w:firstLineChars="100"/>
        <w:jc w:val="left"/>
        <w:rPr>
          <w:rFonts w:hint="default"/>
          <w:sz w:val="22"/>
          <w:szCs w:val="28"/>
          <w:lang w:val="en-US" w:eastAsia="zh-CN"/>
        </w:rPr>
      </w:pPr>
      <w:r>
        <w:rPr>
          <w:rFonts w:hint="default"/>
          <w:sz w:val="22"/>
          <w:szCs w:val="28"/>
          <w:lang w:val="en-US" w:eastAsia="zh-CN"/>
        </w:rPr>
        <w:t>5) 通信内聚 ：指一个模块内所有处理元素都集中 在某个数据结构的一块区域中。</w:t>
      </w:r>
    </w:p>
    <w:p>
      <w:pPr>
        <w:ind w:firstLine="220" w:firstLineChars="100"/>
        <w:jc w:val="left"/>
        <w:rPr>
          <w:rFonts w:hint="default"/>
          <w:sz w:val="22"/>
          <w:szCs w:val="28"/>
          <w:lang w:val="en-US" w:eastAsia="zh-CN"/>
        </w:rPr>
      </w:pPr>
      <w:r>
        <w:rPr>
          <w:rFonts w:hint="default"/>
          <w:sz w:val="22"/>
          <w:szCs w:val="28"/>
          <w:lang w:val="en-US" w:eastAsia="zh-CN"/>
        </w:rPr>
        <w:t>6) 顺序内聚：指一个模块完成多个功能，这些功能又必须顺序执行。</w:t>
      </w:r>
    </w:p>
    <w:p>
      <w:pPr>
        <w:ind w:firstLine="220" w:firstLineChars="100"/>
        <w:jc w:val="left"/>
        <w:rPr>
          <w:rFonts w:hint="default"/>
          <w:sz w:val="22"/>
          <w:szCs w:val="28"/>
          <w:lang w:val="en-US" w:eastAsia="zh-CN"/>
        </w:rPr>
      </w:pPr>
      <w:r>
        <w:rPr>
          <w:rFonts w:hint="default"/>
          <w:sz w:val="22"/>
          <w:szCs w:val="28"/>
          <w:lang w:val="en-US" w:eastAsia="zh-CN"/>
        </w:rPr>
        <w:t>7) 功能内聚 ：指一个模块中各个部分都是为完成一项具体功能而协同工作，紧密联系，不可分割的。</w:t>
      </w:r>
    </w:p>
    <w:p>
      <w:pPr>
        <w:ind w:firstLine="220" w:firstLineChars="100"/>
        <w:jc w:val="left"/>
        <w:rPr>
          <w:rFonts w:hint="eastAsia"/>
          <w:sz w:val="22"/>
          <w:szCs w:val="28"/>
          <w:lang w:val="en-US" w:eastAsia="zh-CN"/>
        </w:rPr>
      </w:pPr>
      <w:r>
        <w:rPr>
          <w:rFonts w:hint="eastAsia"/>
          <w:sz w:val="22"/>
          <w:szCs w:val="28"/>
          <w:lang w:val="en-US" w:eastAsia="zh-CN"/>
        </w:rPr>
        <w:t>为什么要高内聚、低耦合？</w:t>
      </w:r>
    </w:p>
    <w:p>
      <w:pPr>
        <w:ind w:firstLine="220" w:firstLineChars="100"/>
        <w:jc w:val="left"/>
        <w:rPr>
          <w:rFonts w:hint="default"/>
          <w:sz w:val="22"/>
          <w:szCs w:val="28"/>
          <w:lang w:val="en-US" w:eastAsia="zh-CN"/>
        </w:rPr>
      </w:pPr>
      <w:r>
        <w:rPr>
          <w:rFonts w:hint="eastAsia"/>
          <w:sz w:val="22"/>
          <w:szCs w:val="28"/>
          <w:lang w:val="en-US" w:eastAsia="zh-CN"/>
        </w:rPr>
        <w:t>一个模块内部各个元素之间的联系越紧密，则该模块的内聚性就越高，相对地，该模块与其他模块之间的耦合性就会减低，而功能独立性就越强。因此，功能独立性比较强的模块应是高内聚低耦合的模块。高内聚即指程序间的模块要紧密相关，形成高效的功能单元，如果模块的内聚程度不高，则无法实现高效、可读性好的代码；而低耦合指程序模块之间应该尽可能地不关联，各自实现各自的功能，避免过于复杂的数据传递，实现更好的分工。反之，若程序的耦合度很高，模块之间的连接越紧密，联系越多，耦合性就越高，而其功能独立性就越弱。此外，往往会出现修改某一模块接口，其他相关的模块都要重新测试，即时以前通过的也会受到影响，造成较大的工作量。</w:t>
      </w:r>
    </w:p>
    <w:p>
      <w:pPr>
        <w:ind w:firstLine="220" w:firstLineChars="100"/>
        <w:jc w:val="left"/>
        <w:rPr>
          <w:rFonts w:hint="default"/>
          <w:sz w:val="22"/>
          <w:szCs w:val="28"/>
          <w:lang w:val="en-US" w:eastAsia="zh-CN"/>
        </w:rPr>
      </w:pPr>
      <w:r>
        <w:rPr>
          <w:rFonts w:hint="eastAsia"/>
          <w:sz w:val="22"/>
          <w:szCs w:val="28"/>
          <w:lang w:val="en-US" w:eastAsia="zh-CN"/>
        </w:rPr>
        <w:t>————————————————————————————————————</w:t>
      </w:r>
    </w:p>
    <w:p>
      <w:pPr>
        <w:ind w:firstLine="220" w:firstLineChars="100"/>
        <w:jc w:val="left"/>
        <w:rPr>
          <w:rFonts w:hint="eastAsia"/>
          <w:sz w:val="22"/>
          <w:szCs w:val="28"/>
        </w:rPr>
      </w:pPr>
      <w:r>
        <w:rPr>
          <w:rFonts w:hint="eastAsia"/>
          <w:sz w:val="22"/>
          <w:szCs w:val="28"/>
        </w:rPr>
        <w:t>三、</w:t>
      </w:r>
    </w:p>
    <w:p>
      <w:pPr>
        <w:ind w:firstLine="220" w:firstLineChars="100"/>
        <w:jc w:val="left"/>
        <w:rPr>
          <w:rFonts w:hint="eastAsia"/>
          <w:sz w:val="22"/>
          <w:szCs w:val="28"/>
          <w:lang w:val="en-US" w:eastAsia="zh-CN"/>
        </w:rPr>
      </w:pPr>
      <w:r>
        <w:rPr>
          <w:rFonts w:hint="eastAsia"/>
          <w:sz w:val="22"/>
          <w:szCs w:val="28"/>
          <w:lang w:val="en-US" w:eastAsia="zh-CN"/>
        </w:rPr>
        <w:t xml:space="preserve">答：领域工程的步骤如下 ： </w:t>
      </w:r>
    </w:p>
    <w:p>
      <w:pPr>
        <w:ind w:firstLine="220" w:firstLineChars="100"/>
        <w:jc w:val="left"/>
        <w:rPr>
          <w:rFonts w:hint="eastAsia"/>
          <w:sz w:val="22"/>
          <w:szCs w:val="28"/>
          <w:lang w:val="en-US" w:eastAsia="zh-CN"/>
        </w:rPr>
      </w:pPr>
      <w:r>
        <w:rPr>
          <w:rFonts w:hint="eastAsia"/>
          <w:sz w:val="22"/>
          <w:szCs w:val="28"/>
          <w:lang w:val="en-US" w:eastAsia="zh-CN"/>
        </w:rPr>
        <w:t xml:space="preserve">1.领域分析。首先要进行领域分析，收集领域中有代表性的应用样本，分析应用中的公共部分或相似部分，抽取该领域的体系结构。 </w:t>
      </w:r>
    </w:p>
    <w:p>
      <w:pPr>
        <w:ind w:firstLine="220" w:firstLineChars="100"/>
        <w:jc w:val="left"/>
        <w:rPr>
          <w:rFonts w:hint="eastAsia"/>
          <w:sz w:val="22"/>
          <w:szCs w:val="28"/>
          <w:lang w:val="en-US" w:eastAsia="zh-CN"/>
        </w:rPr>
      </w:pPr>
      <w:r>
        <w:rPr>
          <w:rFonts w:hint="eastAsia"/>
          <w:sz w:val="22"/>
          <w:szCs w:val="28"/>
          <w:lang w:val="en-US" w:eastAsia="zh-CN"/>
        </w:rPr>
        <w:t>2.建立领域特定的基准体系结构模型 。在领域分析的基础上，构造该领域的基准体系 结构，这个基准体系结构应是可以裁剪和扩充的，以供该领域内的应用复用。</w:t>
      </w:r>
    </w:p>
    <w:p>
      <w:pPr>
        <w:ind w:firstLine="220" w:firstLineChars="100"/>
        <w:jc w:val="left"/>
        <w:rPr>
          <w:rFonts w:hint="eastAsia"/>
          <w:sz w:val="22"/>
          <w:szCs w:val="28"/>
          <w:lang w:val="en-US" w:eastAsia="zh-CN"/>
        </w:rPr>
      </w:pPr>
      <w:r>
        <w:rPr>
          <w:rFonts w:hint="eastAsia"/>
          <w:sz w:val="22"/>
          <w:szCs w:val="28"/>
          <w:lang w:val="en-US" w:eastAsia="zh-CN"/>
        </w:rPr>
        <w:t>3.标识候选构件。在领域分析和领域基准体系结构模型的基础上标识该领域的候选 构件。</w:t>
      </w:r>
    </w:p>
    <w:p>
      <w:pPr>
        <w:ind w:firstLine="220" w:firstLineChars="100"/>
        <w:jc w:val="left"/>
        <w:rPr>
          <w:rFonts w:hint="eastAsia"/>
          <w:sz w:val="22"/>
          <w:szCs w:val="28"/>
          <w:lang w:val="en-US" w:eastAsia="zh-CN"/>
        </w:rPr>
      </w:pPr>
      <w:r>
        <w:rPr>
          <w:rFonts w:hint="eastAsia"/>
          <w:sz w:val="22"/>
          <w:szCs w:val="28"/>
          <w:lang w:val="en-US" w:eastAsia="zh-CN"/>
        </w:rPr>
        <w:t>4.泛化 (generalization) 和可变性 (variab 山ty) 分析。由千候选构件可能来自某个特定的应用样本，因此候选构件具有一定的特殊性。为使之能被广泛复用，应将其泛化，提高其 通用性。同时应寻找候选构件在不同应用中可能修改的部分一—变化点 (variation point), 通过设置参数、继承或其他手段，使可变部分局部化。</w:t>
      </w:r>
    </w:p>
    <w:p>
      <w:pPr>
        <w:ind w:firstLine="220" w:firstLineChars="100"/>
        <w:jc w:val="left"/>
        <w:rPr>
          <w:rFonts w:hint="eastAsia"/>
          <w:sz w:val="22"/>
          <w:szCs w:val="28"/>
          <w:lang w:val="en-US" w:eastAsia="zh-CN"/>
        </w:rPr>
      </w:pPr>
      <w:r>
        <w:rPr>
          <w:rFonts w:hint="eastAsia"/>
          <w:sz w:val="22"/>
          <w:szCs w:val="28"/>
          <w:lang w:val="en-US" w:eastAsia="zh-CN"/>
        </w:rPr>
        <w:t xml:space="preserve">5.构件重构。在泛化和可变性分析的基础上，对构件进行重构，使它成为可复用构件。 </w:t>
      </w:r>
    </w:p>
    <w:p>
      <w:pPr>
        <w:ind w:firstLine="220" w:firstLineChars="100"/>
        <w:jc w:val="left"/>
        <w:rPr>
          <w:rFonts w:hint="eastAsia"/>
          <w:sz w:val="22"/>
          <w:szCs w:val="28"/>
          <w:lang w:val="en-US" w:eastAsia="zh-CN"/>
        </w:rPr>
      </w:pPr>
      <w:r>
        <w:rPr>
          <w:rFonts w:hint="eastAsia"/>
          <w:sz w:val="22"/>
          <w:szCs w:val="28"/>
          <w:lang w:val="en-US" w:eastAsia="zh-CN"/>
        </w:rPr>
        <w:t>6.构件的测试。对重构的可复用的构件要严格测试，以提高其可 靠性 。 所使用的测试用例可跟随可复用构件一起被复用。</w:t>
      </w:r>
    </w:p>
    <w:p>
      <w:pPr>
        <w:ind w:firstLine="220" w:firstLineChars="100"/>
        <w:jc w:val="left"/>
        <w:rPr>
          <w:rFonts w:hint="eastAsia"/>
          <w:sz w:val="22"/>
          <w:szCs w:val="28"/>
          <w:lang w:val="en-US" w:eastAsia="zh-CN"/>
        </w:rPr>
      </w:pPr>
      <w:r>
        <w:rPr>
          <w:rFonts w:hint="eastAsia"/>
          <w:sz w:val="22"/>
          <w:szCs w:val="28"/>
          <w:lang w:val="en-US" w:eastAsia="zh-CN"/>
        </w:rPr>
        <w:t xml:space="preserve">7.构件的包装。应根据构件库的要求，对经测试的构件进行包装，以便构件库对该构 件分类储存和检索。 </w:t>
      </w:r>
    </w:p>
    <w:p>
      <w:pPr>
        <w:ind w:firstLine="220" w:firstLineChars="100"/>
        <w:jc w:val="left"/>
        <w:rPr>
          <w:rFonts w:hint="eastAsia" w:eastAsiaTheme="minorEastAsia"/>
          <w:sz w:val="22"/>
          <w:szCs w:val="28"/>
          <w:lang w:val="en-US" w:eastAsia="zh-CN"/>
        </w:rPr>
      </w:pPr>
      <w:r>
        <w:rPr>
          <w:rFonts w:hint="eastAsia"/>
          <w:sz w:val="22"/>
          <w:szCs w:val="28"/>
          <w:lang w:val="en-US" w:eastAsia="zh-CN"/>
        </w:rPr>
        <w:t>8.构件入库。包装后的构件即可存入构件库。</w:t>
      </w:r>
    </w:p>
    <w:p>
      <w:pPr>
        <w:ind w:firstLine="220" w:firstLineChars="100"/>
        <w:jc w:val="left"/>
        <w:rPr>
          <w:rFonts w:hint="default"/>
          <w:sz w:val="22"/>
          <w:szCs w:val="28"/>
          <w:lang w:val="en-US" w:eastAsia="zh-CN"/>
        </w:rPr>
      </w:pPr>
      <w:r>
        <w:rPr>
          <w:rFonts w:hint="eastAsia"/>
          <w:sz w:val="22"/>
          <w:szCs w:val="28"/>
          <w:lang w:val="en-US" w:eastAsia="zh-CN"/>
        </w:rPr>
        <w:t>————————————————————————————————————</w:t>
      </w:r>
    </w:p>
    <w:p>
      <w:pPr>
        <w:ind w:firstLine="220" w:firstLineChars="100"/>
        <w:jc w:val="left"/>
        <w:rPr>
          <w:sz w:val="22"/>
          <w:szCs w:val="28"/>
        </w:rPr>
      </w:pPr>
    </w:p>
    <w:p>
      <w:pPr>
        <w:ind w:firstLine="220" w:firstLineChars="100"/>
        <w:jc w:val="left"/>
        <w:rPr>
          <w:rFonts w:hint="eastAsia"/>
          <w:sz w:val="22"/>
          <w:szCs w:val="28"/>
        </w:rPr>
      </w:pPr>
      <w:r>
        <w:rPr>
          <w:rFonts w:hint="eastAsia"/>
          <w:sz w:val="22"/>
          <w:szCs w:val="28"/>
        </w:rPr>
        <w:t>四、</w:t>
      </w:r>
    </w:p>
    <w:p>
      <w:pPr>
        <w:ind w:firstLine="220" w:firstLineChars="100"/>
        <w:jc w:val="left"/>
        <w:rPr>
          <w:rFonts w:hint="eastAsia"/>
          <w:sz w:val="22"/>
          <w:szCs w:val="28"/>
          <w:lang w:val="en-US" w:eastAsia="zh-CN"/>
        </w:rPr>
      </w:pPr>
      <w:r>
        <w:rPr>
          <w:rFonts w:hint="eastAsia"/>
          <w:sz w:val="22"/>
          <w:szCs w:val="28"/>
          <w:lang w:val="en-US" w:eastAsia="zh-CN"/>
        </w:rPr>
        <w:t>答：</w:t>
      </w:r>
    </w:p>
    <w:p>
      <w:pPr>
        <w:ind w:firstLine="220" w:firstLineChars="100"/>
        <w:jc w:val="left"/>
        <w:rPr>
          <w:rFonts w:hint="default"/>
          <w:sz w:val="22"/>
          <w:szCs w:val="28"/>
          <w:lang w:val="en-US" w:eastAsia="zh-CN"/>
        </w:rPr>
      </w:pPr>
      <w:r>
        <w:rPr>
          <w:rFonts w:hint="eastAsia"/>
          <w:sz w:val="22"/>
          <w:szCs w:val="28"/>
          <w:lang w:val="en-US" w:eastAsia="zh-CN"/>
        </w:rPr>
        <w:t>什么是数据字典：数据字典是结构化分析方法导出的分析模型的核心。包括对软件使用和产生的所有数据的描述。数据字典由字典条目组成，每个条目描述DFD中的一个元素，而数据字典条目包括：数据流、文件、数据项(组成数据流和文件的数据)、加工、源或宿。数据字典是关于数据的信息的集合，也就是对数据流图中包含的所有元素的定义的集合。</w:t>
      </w:r>
    </w:p>
    <w:p>
      <w:pPr>
        <w:pBdr>
          <w:bottom w:val="single" w:color="auto" w:sz="4" w:space="0"/>
        </w:pBdr>
        <w:ind w:firstLine="220" w:firstLineChars="100"/>
        <w:jc w:val="left"/>
        <w:rPr>
          <w:rFonts w:hint="eastAsia"/>
          <w:sz w:val="22"/>
          <w:szCs w:val="28"/>
          <w:lang w:val="en-US" w:eastAsia="zh-CN"/>
        </w:rPr>
      </w:pPr>
      <w:r>
        <w:rPr>
          <w:rFonts w:hint="eastAsia"/>
          <w:sz w:val="22"/>
          <w:szCs w:val="28"/>
          <w:lang w:val="en-US" w:eastAsia="zh-CN"/>
        </w:rPr>
        <w:t>数据字典和数据流图的关系：数据流图与数据字典是密不可分的，两者结合起来构成软件的逻辑模型(分析模型)，数据流图和数据字典共同构成系统的逻辑模型，没有数据字典数据流图就不严格，然⽽没有数据流图数据字典也难于发挥作⽤。只有数据流图和对数据流字典中每个元素的精确定义放在⼀起，才能共同构成系统的规格说明。</w:t>
      </w:r>
    </w:p>
    <w:p>
      <w:pPr>
        <w:jc w:val="left"/>
        <w:rPr>
          <w:rFonts w:hint="eastAsia"/>
          <w:sz w:val="22"/>
          <w:szCs w:val="28"/>
          <w:lang w:val="en-US" w:eastAsia="zh-CN"/>
        </w:rPr>
      </w:pPr>
    </w:p>
    <w:p>
      <w:pPr>
        <w:numPr>
          <w:ilvl w:val="0"/>
          <w:numId w:val="1"/>
        </w:numPr>
        <w:jc w:val="left"/>
        <w:rPr>
          <w:rFonts w:hint="eastAsia"/>
          <w:sz w:val="36"/>
          <w:szCs w:val="44"/>
          <w:lang w:val="en-US" w:eastAsia="zh-CN"/>
        </w:rPr>
      </w:pPr>
      <w:r>
        <w:rPr>
          <w:rFonts w:hint="eastAsia"/>
          <w:sz w:val="36"/>
          <w:szCs w:val="44"/>
          <w:lang w:val="en-US" w:eastAsia="zh-CN"/>
        </w:rPr>
        <w:t>设计题</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一、</w:t>
      </w:r>
    </w:p>
    <w:p>
      <w:pPr>
        <w:numPr>
          <w:ilvl w:val="0"/>
          <w:numId w:val="0"/>
        </w:numPr>
        <w:jc w:val="left"/>
        <w:rPr>
          <w:rFonts w:hint="eastAsia"/>
          <w:sz w:val="22"/>
          <w:szCs w:val="28"/>
          <w:lang w:val="en-US" w:eastAsia="zh-CN"/>
        </w:rPr>
      </w:pPr>
      <w:r>
        <w:drawing>
          <wp:inline distT="0" distB="0" distL="114300" distR="114300">
            <wp:extent cx="3482975" cy="4528820"/>
            <wp:effectExtent l="0" t="0" r="952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482975" cy="4528820"/>
                    </a:xfrm>
                    <a:prstGeom prst="rect">
                      <a:avLst/>
                    </a:prstGeom>
                    <a:noFill/>
                    <a:ln>
                      <a:noFill/>
                    </a:ln>
                  </pic:spPr>
                </pic:pic>
              </a:graphicData>
            </a:graphic>
          </wp:inline>
        </w:drawing>
      </w:r>
    </w:p>
    <w:p>
      <w:pPr>
        <w:numPr>
          <w:ilvl w:val="0"/>
          <w:numId w:val="0"/>
        </w:numPr>
        <w:jc w:val="left"/>
        <w:rPr>
          <w:rFonts w:hint="eastAsia"/>
          <w:sz w:val="22"/>
          <w:szCs w:val="28"/>
          <w:lang w:val="en-US" w:eastAsia="zh-CN"/>
        </w:rPr>
      </w:pPr>
      <w:r>
        <w:rPr>
          <w:rFonts w:hint="eastAsia"/>
          <w:sz w:val="22"/>
          <w:szCs w:val="28"/>
          <w:lang w:val="en-US" w:eastAsia="zh-CN"/>
        </w:rPr>
        <w:t>—————————————————————————————————————</w:t>
      </w:r>
    </w:p>
    <w:p>
      <w:pPr>
        <w:numPr>
          <w:ilvl w:val="0"/>
          <w:numId w:val="0"/>
        </w:numPr>
        <w:jc w:val="left"/>
        <w:rPr>
          <w:rFonts w:hint="eastAsia"/>
          <w:sz w:val="22"/>
          <w:szCs w:val="28"/>
          <w:lang w:val="en-US" w:eastAsia="zh-CN"/>
        </w:rPr>
      </w:pPr>
      <w:r>
        <w:rPr>
          <w:rFonts w:hint="eastAsia"/>
          <w:sz w:val="22"/>
          <w:szCs w:val="28"/>
          <w:lang w:val="en-US" w:eastAsia="zh-CN"/>
        </w:rPr>
        <w:t>二、</w:t>
      </w:r>
    </w:p>
    <w:p>
      <w:pPr>
        <w:numPr>
          <w:ilvl w:val="0"/>
          <w:numId w:val="0"/>
        </w:numPr>
        <w:jc w:val="left"/>
        <w:rPr>
          <w:rFonts w:hint="eastAsia"/>
          <w:sz w:val="22"/>
          <w:szCs w:val="28"/>
          <w:lang w:val="en-US" w:eastAsia="zh-CN"/>
        </w:rPr>
      </w:pPr>
      <w:r>
        <w:rPr>
          <w:rFonts w:hint="eastAsia"/>
          <w:b/>
          <w:bCs/>
          <w:sz w:val="22"/>
          <w:szCs w:val="28"/>
          <w:lang w:val="en-US" w:eastAsia="zh-CN"/>
        </w:rPr>
        <w:t>画图题注：由于题干和小标题（1）（2）中对于数据流的名字不同，本作答以更为细节的（1）（2）中的为准</w:t>
      </w:r>
      <w:r>
        <w:rPr>
          <w:rFonts w:hint="eastAsia"/>
          <w:sz w:val="22"/>
          <w:szCs w:val="28"/>
          <w:lang w:val="en-US" w:eastAsia="zh-CN"/>
        </w:rPr>
        <w:t>。</w:t>
      </w:r>
    </w:p>
    <w:p>
      <w:pPr>
        <w:numPr>
          <w:ilvl w:val="0"/>
          <w:numId w:val="0"/>
        </w:numPr>
        <w:jc w:val="left"/>
        <w:rPr>
          <w:rFonts w:hint="default"/>
          <w:sz w:val="22"/>
          <w:szCs w:val="28"/>
          <w:lang w:val="en-US" w:eastAsia="zh-CN"/>
        </w:rPr>
      </w:pPr>
      <w:r>
        <w:drawing>
          <wp:inline distT="0" distB="0" distL="114300" distR="114300">
            <wp:extent cx="4639945" cy="49530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39945" cy="4953000"/>
                    </a:xfrm>
                    <a:prstGeom prst="rect">
                      <a:avLst/>
                    </a:prstGeom>
                    <a:noFill/>
                    <a:ln>
                      <a:noFill/>
                    </a:ln>
                  </pic:spPr>
                </pic:pic>
              </a:graphicData>
            </a:graphic>
          </wp:inline>
        </w:drawing>
      </w:r>
    </w:p>
    <w:p>
      <w:pPr>
        <w:numPr>
          <w:ilvl w:val="0"/>
          <w:numId w:val="0"/>
        </w:numPr>
        <w:jc w:val="left"/>
        <w:rPr>
          <w:sz w:val="22"/>
          <w:szCs w:val="28"/>
        </w:rPr>
      </w:pPr>
      <w:r>
        <w:rPr>
          <w:sz w:val="22"/>
          <w:szCs w:val="28"/>
        </w:rPr>
        <w:br w:type="textWrapping"/>
      </w:r>
    </w:p>
    <w:p>
      <w:pPr>
        <w:numPr>
          <w:ilvl w:val="0"/>
          <w:numId w:val="1"/>
        </w:numPr>
        <w:jc w:val="left"/>
        <w:rPr>
          <w:rFonts w:hint="eastAsia"/>
          <w:sz w:val="36"/>
          <w:szCs w:val="44"/>
          <w:lang w:val="en-US" w:eastAsia="zh-CN"/>
        </w:rPr>
      </w:pPr>
      <w:r>
        <w:rPr>
          <w:rFonts w:hint="eastAsia"/>
          <w:sz w:val="36"/>
          <w:szCs w:val="44"/>
          <w:lang w:val="en-US" w:eastAsia="zh-CN"/>
        </w:rPr>
        <w:t>应用题</w:t>
      </w:r>
    </w:p>
    <w:p>
      <w:pPr>
        <w:widowControl w:val="0"/>
        <w:numPr>
          <w:ilvl w:val="0"/>
          <w:numId w:val="0"/>
        </w:numPr>
        <w:jc w:val="left"/>
        <w:rPr>
          <w:rFonts w:hint="eastAsia"/>
          <w:sz w:val="22"/>
          <w:szCs w:val="28"/>
          <w:lang w:val="en-US" w:eastAsia="zh-CN"/>
        </w:rPr>
      </w:pPr>
      <w:r>
        <w:rPr>
          <w:rFonts w:hint="eastAsia"/>
          <w:sz w:val="22"/>
          <w:szCs w:val="28"/>
          <w:lang w:val="en-US" w:eastAsia="zh-CN"/>
        </w:rPr>
        <w:t>一、</w:t>
      </w:r>
    </w:p>
    <w:p>
      <w:pPr>
        <w:numPr>
          <w:ilvl w:val="0"/>
          <w:numId w:val="0"/>
        </w:numPr>
        <w:jc w:val="left"/>
        <w:rPr>
          <w:rFonts w:hint="eastAsia"/>
          <w:sz w:val="22"/>
          <w:szCs w:val="28"/>
          <w:lang w:val="en-US" w:eastAsia="zh-CN"/>
        </w:rPr>
        <w:sectPr>
          <w:footerReference r:id="rId3" w:type="default"/>
          <w:pgSz w:w="11906" w:h="16838"/>
          <w:pgMar w:top="1440" w:right="1800" w:bottom="1440" w:left="1800" w:header="851" w:footer="992" w:gutter="0"/>
          <w:cols w:space="425" w:num="1"/>
          <w:docGrid w:type="lines" w:linePitch="312" w:charSpace="0"/>
        </w:sectPr>
      </w:pPr>
    </w:p>
    <w:p>
      <w:pPr>
        <w:numPr>
          <w:ilvl w:val="0"/>
          <w:numId w:val="0"/>
        </w:numPr>
        <w:jc w:val="left"/>
        <w:rPr>
          <w:rFonts w:hint="eastAsia"/>
          <w:sz w:val="22"/>
          <w:szCs w:val="28"/>
          <w:lang w:val="en-US" w:eastAsia="zh-CN"/>
        </w:rPr>
      </w:pPr>
      <w:r>
        <w:rPr>
          <w:rFonts w:hint="eastAsia"/>
          <w:sz w:val="22"/>
          <w:szCs w:val="28"/>
          <w:lang w:val="en-US" w:eastAsia="zh-CN"/>
        </w:rPr>
        <w:t xml:space="preserve">原因（方式，重量，货物类别）： </w:t>
      </w:r>
    </w:p>
    <w:p>
      <w:pPr>
        <w:numPr>
          <w:ilvl w:val="0"/>
          <w:numId w:val="0"/>
        </w:numPr>
        <w:jc w:val="left"/>
        <w:rPr>
          <w:rFonts w:hint="eastAsia"/>
          <w:sz w:val="22"/>
          <w:szCs w:val="28"/>
          <w:lang w:val="en-US" w:eastAsia="zh-CN"/>
        </w:rPr>
      </w:pPr>
      <w:r>
        <w:rPr>
          <w:rFonts w:hint="eastAsia"/>
          <w:sz w:val="22"/>
          <w:szCs w:val="28"/>
          <w:lang w:val="en-US" w:eastAsia="zh-CN"/>
        </w:rPr>
        <w:t>1. 运输方式为公路</w:t>
      </w:r>
    </w:p>
    <w:p>
      <w:pPr>
        <w:numPr>
          <w:ilvl w:val="0"/>
          <w:numId w:val="0"/>
        </w:numPr>
        <w:jc w:val="left"/>
        <w:rPr>
          <w:rFonts w:hint="eastAsia"/>
          <w:sz w:val="22"/>
          <w:szCs w:val="28"/>
          <w:lang w:val="en-US" w:eastAsia="zh-CN"/>
        </w:rPr>
      </w:pPr>
      <w:r>
        <w:rPr>
          <w:rFonts w:hint="eastAsia"/>
          <w:sz w:val="22"/>
          <w:szCs w:val="28"/>
          <w:lang w:val="en-US" w:eastAsia="zh-CN"/>
        </w:rPr>
        <w:t>2. 运输方式为铁路</w:t>
      </w:r>
    </w:p>
    <w:p>
      <w:pPr>
        <w:numPr>
          <w:ilvl w:val="0"/>
          <w:numId w:val="0"/>
        </w:numPr>
        <w:jc w:val="left"/>
        <w:rPr>
          <w:rFonts w:hint="eastAsia"/>
          <w:sz w:val="22"/>
          <w:szCs w:val="28"/>
          <w:lang w:val="en-US" w:eastAsia="zh-CN"/>
        </w:rPr>
      </w:pPr>
      <w:r>
        <w:rPr>
          <w:rFonts w:hint="eastAsia"/>
          <w:sz w:val="22"/>
          <w:szCs w:val="28"/>
          <w:lang w:val="en-US" w:eastAsia="zh-CN"/>
        </w:rPr>
        <w:t>3. 货物重量小于等于2kg</w:t>
      </w:r>
    </w:p>
    <w:p>
      <w:pPr>
        <w:numPr>
          <w:ilvl w:val="0"/>
          <w:numId w:val="0"/>
        </w:numPr>
        <w:jc w:val="left"/>
        <w:rPr>
          <w:rFonts w:hint="eastAsia"/>
          <w:sz w:val="22"/>
          <w:szCs w:val="28"/>
          <w:lang w:val="en-US" w:eastAsia="zh-CN"/>
        </w:rPr>
      </w:pPr>
      <w:r>
        <w:rPr>
          <w:rFonts w:hint="eastAsia"/>
          <w:sz w:val="22"/>
          <w:szCs w:val="28"/>
          <w:lang w:val="en-US" w:eastAsia="zh-CN"/>
        </w:rPr>
        <w:t>4. 货物重量大于2kg小于等于20kg</w:t>
      </w:r>
    </w:p>
    <w:p>
      <w:pPr>
        <w:numPr>
          <w:ilvl w:val="0"/>
          <w:numId w:val="0"/>
        </w:numPr>
        <w:jc w:val="left"/>
        <w:rPr>
          <w:rFonts w:hint="eastAsia"/>
          <w:sz w:val="22"/>
          <w:szCs w:val="28"/>
          <w:lang w:val="en-US" w:eastAsia="zh-CN"/>
        </w:rPr>
      </w:pPr>
      <w:r>
        <w:rPr>
          <w:rFonts w:hint="eastAsia"/>
          <w:sz w:val="22"/>
          <w:szCs w:val="28"/>
          <w:lang w:val="en-US" w:eastAsia="zh-CN"/>
        </w:rPr>
        <w:t>5. 货物重量大于20kg</w:t>
      </w:r>
    </w:p>
    <w:p>
      <w:pPr>
        <w:numPr>
          <w:ilvl w:val="0"/>
          <w:numId w:val="0"/>
        </w:numPr>
        <w:jc w:val="left"/>
        <w:rPr>
          <w:rFonts w:hint="eastAsia"/>
          <w:sz w:val="22"/>
          <w:szCs w:val="28"/>
          <w:lang w:val="en-US" w:eastAsia="zh-CN"/>
        </w:rPr>
      </w:pPr>
      <w:r>
        <w:rPr>
          <w:rFonts w:hint="eastAsia"/>
          <w:sz w:val="22"/>
          <w:szCs w:val="28"/>
          <w:lang w:val="en-US" w:eastAsia="zh-CN"/>
        </w:rPr>
        <w:t>6. 货物重量小于等于20kg</w:t>
      </w:r>
    </w:p>
    <w:p>
      <w:pPr>
        <w:numPr>
          <w:ilvl w:val="0"/>
          <w:numId w:val="0"/>
        </w:numPr>
        <w:jc w:val="left"/>
        <w:rPr>
          <w:rFonts w:hint="eastAsia"/>
          <w:sz w:val="22"/>
          <w:szCs w:val="28"/>
          <w:lang w:val="en-US" w:eastAsia="zh-CN"/>
        </w:rPr>
      </w:pPr>
      <w:r>
        <w:rPr>
          <w:rFonts w:hint="eastAsia"/>
          <w:sz w:val="22"/>
          <w:szCs w:val="28"/>
          <w:lang w:val="en-US" w:eastAsia="zh-CN"/>
        </w:rPr>
        <w:t>7. 货物为快件</w:t>
      </w:r>
    </w:p>
    <w:p>
      <w:pPr>
        <w:numPr>
          <w:ilvl w:val="0"/>
          <w:numId w:val="0"/>
        </w:numPr>
        <w:jc w:val="left"/>
        <w:rPr>
          <w:rFonts w:hint="eastAsia"/>
          <w:sz w:val="22"/>
          <w:szCs w:val="28"/>
          <w:lang w:val="en-US" w:eastAsia="zh-CN"/>
        </w:rPr>
      </w:pPr>
      <w:r>
        <w:rPr>
          <w:rFonts w:hint="eastAsia"/>
          <w:sz w:val="22"/>
          <w:szCs w:val="28"/>
          <w:lang w:val="en-US" w:eastAsia="zh-CN"/>
        </w:rPr>
        <w:t>8. 货物为慢件</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结果（收费）：</w:t>
      </w:r>
    </w:p>
    <w:p>
      <w:pPr>
        <w:numPr>
          <w:ilvl w:val="0"/>
          <w:numId w:val="0"/>
        </w:numPr>
        <w:jc w:val="left"/>
        <w:rPr>
          <w:rFonts w:hint="eastAsia"/>
          <w:sz w:val="22"/>
          <w:szCs w:val="28"/>
          <w:lang w:val="en-US" w:eastAsia="zh-CN"/>
        </w:rPr>
      </w:pPr>
      <w:r>
        <w:rPr>
          <w:rFonts w:hint="eastAsia"/>
          <w:sz w:val="22"/>
          <w:szCs w:val="28"/>
          <w:lang w:val="en-US" w:eastAsia="zh-CN"/>
        </w:rPr>
        <w:t>9. 收费为1元/kg</w:t>
      </w:r>
    </w:p>
    <w:p>
      <w:pPr>
        <w:numPr>
          <w:ilvl w:val="0"/>
          <w:numId w:val="0"/>
        </w:numPr>
        <w:jc w:val="left"/>
        <w:rPr>
          <w:rFonts w:hint="eastAsia"/>
          <w:sz w:val="22"/>
          <w:szCs w:val="28"/>
          <w:lang w:val="en-US" w:eastAsia="zh-CN"/>
        </w:rPr>
      </w:pPr>
      <w:r>
        <w:rPr>
          <w:rFonts w:hint="eastAsia"/>
          <w:sz w:val="22"/>
          <w:szCs w:val="28"/>
          <w:lang w:val="en-US" w:eastAsia="zh-CN"/>
        </w:rPr>
        <w:t>10. 收费为2元/kg</w:t>
      </w:r>
    </w:p>
    <w:p>
      <w:pPr>
        <w:numPr>
          <w:ilvl w:val="0"/>
          <w:numId w:val="0"/>
        </w:numPr>
        <w:jc w:val="left"/>
        <w:rPr>
          <w:rFonts w:hint="eastAsia"/>
          <w:sz w:val="22"/>
          <w:szCs w:val="28"/>
          <w:lang w:val="en-US" w:eastAsia="zh-CN"/>
        </w:rPr>
      </w:pPr>
      <w:r>
        <w:rPr>
          <w:rFonts w:hint="eastAsia"/>
          <w:sz w:val="22"/>
          <w:szCs w:val="28"/>
          <w:lang w:val="en-US" w:eastAsia="zh-CN"/>
        </w:rPr>
        <w:t>11. 收费为3元/kg</w:t>
      </w:r>
    </w:p>
    <w:p>
      <w:pPr>
        <w:numPr>
          <w:ilvl w:val="0"/>
          <w:numId w:val="0"/>
        </w:numPr>
        <w:jc w:val="left"/>
        <w:rPr>
          <w:rFonts w:hint="eastAsia"/>
          <w:sz w:val="22"/>
          <w:szCs w:val="28"/>
          <w:lang w:val="en-US" w:eastAsia="zh-CN"/>
        </w:rPr>
      </w:pPr>
      <w:r>
        <w:rPr>
          <w:rFonts w:hint="eastAsia"/>
          <w:sz w:val="22"/>
          <w:szCs w:val="28"/>
          <w:lang w:val="en-US" w:eastAsia="zh-CN"/>
        </w:rPr>
        <w:t>12. 收费为5元/kg</w:t>
      </w:r>
    </w:p>
    <w:p>
      <w:pPr>
        <w:numPr>
          <w:ilvl w:val="0"/>
          <w:numId w:val="0"/>
        </w:numPr>
        <w:jc w:val="left"/>
        <w:rPr>
          <w:rFonts w:hint="eastAsia"/>
          <w:sz w:val="22"/>
          <w:szCs w:val="28"/>
          <w:lang w:val="en-US" w:eastAsia="zh-CN"/>
        </w:rPr>
      </w:pPr>
      <w:r>
        <w:rPr>
          <w:rFonts w:hint="eastAsia"/>
          <w:sz w:val="22"/>
          <w:szCs w:val="28"/>
          <w:lang w:val="en-US" w:eastAsia="zh-CN"/>
        </w:rPr>
        <w:t>13. 收费为6元/kg</w:t>
      </w:r>
    </w:p>
    <w:p>
      <w:pPr>
        <w:numPr>
          <w:ilvl w:val="0"/>
          <w:numId w:val="0"/>
        </w:numPr>
        <w:jc w:val="left"/>
        <w:rPr>
          <w:rFonts w:hint="eastAsia"/>
          <w:sz w:val="22"/>
          <w:szCs w:val="28"/>
          <w:lang w:val="en-US" w:eastAsia="zh-CN"/>
        </w:rPr>
      </w:pPr>
      <w:r>
        <w:rPr>
          <w:rFonts w:hint="eastAsia"/>
          <w:sz w:val="22"/>
          <w:szCs w:val="28"/>
          <w:lang w:val="en-US" w:eastAsia="zh-CN"/>
        </w:rPr>
        <w:t>14. 一律收费10元</w:t>
      </w:r>
    </w:p>
    <w:p>
      <w:pPr>
        <w:numPr>
          <w:ilvl w:val="0"/>
          <w:numId w:val="0"/>
        </w:numPr>
        <w:jc w:val="left"/>
        <w:rPr>
          <w:rFonts w:hint="eastAsia"/>
          <w:sz w:val="22"/>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jc w:val="left"/>
        <w:rPr>
          <w:rFonts w:hint="eastAsia"/>
          <w:sz w:val="22"/>
          <w:szCs w:val="28"/>
          <w:lang w:val="en-US" w:eastAsia="zh-CN"/>
        </w:rPr>
      </w:pPr>
    </w:p>
    <w:p>
      <w:pPr>
        <w:numPr>
          <w:ilvl w:val="0"/>
          <w:numId w:val="0"/>
        </w:numPr>
        <w:jc w:val="left"/>
        <w:rPr>
          <w:rFonts w:hint="eastAsia"/>
          <w:sz w:val="36"/>
          <w:szCs w:val="44"/>
          <w:lang w:val="en-US" w:eastAsia="zh-CN"/>
        </w:rPr>
      </w:pPr>
      <w:r>
        <w:rPr>
          <w:rFonts w:hint="eastAsia"/>
          <w:sz w:val="22"/>
          <w:szCs w:val="28"/>
          <w:lang w:val="en-US" w:eastAsia="zh-CN"/>
        </w:rPr>
        <w:t>判定表：</w:t>
      </w:r>
    </w:p>
    <w:p>
      <w:pPr>
        <w:widowControl w:val="0"/>
        <w:numPr>
          <w:ilvl w:val="0"/>
          <w:numId w:val="0"/>
        </w:numPr>
        <w:jc w:val="left"/>
        <w:rPr>
          <w:rFonts w:hint="eastAsia"/>
          <w:sz w:val="22"/>
          <w:szCs w:val="28"/>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restart"/>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条件</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2</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eastAsia"/>
                <w:sz w:val="22"/>
                <w:szCs w:val="28"/>
                <w:vertAlign w:val="baseline"/>
                <w:lang w:val="en-US" w:eastAsia="zh-CN"/>
              </w:rPr>
            </w:pP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3</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eastAsia"/>
                <w:sz w:val="22"/>
                <w:szCs w:val="28"/>
                <w:vertAlign w:val="baseline"/>
                <w:lang w:val="en-US" w:eastAsia="zh-CN"/>
              </w:rPr>
            </w:pP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4</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eastAsia"/>
                <w:sz w:val="22"/>
                <w:szCs w:val="28"/>
                <w:vertAlign w:val="baseline"/>
                <w:lang w:val="en-US" w:eastAsia="zh-CN"/>
              </w:rPr>
            </w:pP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5</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eastAsia"/>
                <w:sz w:val="22"/>
                <w:szCs w:val="28"/>
                <w:vertAlign w:val="baseline"/>
                <w:lang w:val="en-US" w:eastAsia="zh-CN"/>
              </w:rPr>
            </w:pP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6</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eastAsia"/>
                <w:sz w:val="22"/>
                <w:szCs w:val="28"/>
                <w:vertAlign w:val="baseline"/>
                <w:lang w:val="en-US" w:eastAsia="zh-CN"/>
              </w:rPr>
            </w:pP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7</w:t>
            </w:r>
          </w:p>
        </w:tc>
        <w:tc>
          <w:tcPr>
            <w:tcW w:w="1065" w:type="dxa"/>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8</w:t>
            </w:r>
          </w:p>
        </w:tc>
        <w:tc>
          <w:tcPr>
            <w:tcW w:w="1065" w:type="dxa"/>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restart"/>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结果</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9</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12</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13</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Merge w:val="continue"/>
          </w:tcPr>
          <w:p>
            <w:pPr>
              <w:widowControl w:val="0"/>
              <w:numPr>
                <w:ilvl w:val="0"/>
                <w:numId w:val="0"/>
              </w:numPr>
              <w:jc w:val="left"/>
              <w:rPr>
                <w:rFonts w:hint="eastAsia"/>
                <w:sz w:val="22"/>
                <w:szCs w:val="28"/>
                <w:vertAlign w:val="baseline"/>
                <w:lang w:val="en-US" w:eastAsia="zh-CN"/>
              </w:rPr>
            </w:pP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14</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1066"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r>
    </w:tbl>
    <w:p>
      <w:pPr>
        <w:widowControl w:val="0"/>
        <w:numPr>
          <w:ilvl w:val="0"/>
          <w:numId w:val="0"/>
        </w:numPr>
        <w:jc w:val="left"/>
        <w:rPr>
          <w:rFonts w:hint="eastAsia"/>
          <w:sz w:val="22"/>
          <w:szCs w:val="28"/>
          <w:lang w:val="en-US" w:eastAsia="zh-CN"/>
        </w:rPr>
      </w:pP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二、</w:t>
      </w:r>
    </w:p>
    <w:p>
      <w:pPr>
        <w:widowControl w:val="0"/>
        <w:numPr>
          <w:ilvl w:val="0"/>
          <w:numId w:val="0"/>
        </w:numPr>
        <w:jc w:val="left"/>
        <w:rPr>
          <w:rFonts w:hint="eastAsia"/>
          <w:sz w:val="22"/>
          <w:szCs w:val="28"/>
          <w:lang w:val="en-US" w:eastAsia="zh-CN"/>
        </w:rPr>
      </w:pPr>
      <w:r>
        <w:rPr>
          <w:rFonts w:hint="eastAsia"/>
          <w:sz w:val="22"/>
          <w:szCs w:val="28"/>
          <w:lang w:val="en-US" w:eastAsia="zh-CN"/>
        </w:rPr>
        <w:t>最早最迟开始时间如下：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widowControl w:val="0"/>
              <w:numPr>
                <w:ilvl w:val="0"/>
                <w:numId w:val="0"/>
              </w:numPr>
              <w:jc w:val="left"/>
              <w:rPr>
                <w:rFonts w:hint="default"/>
                <w:sz w:val="22"/>
                <w:szCs w:val="28"/>
                <w:vertAlign w:val="baseline"/>
                <w:lang w:val="en-US" w:eastAsia="zh-CN"/>
              </w:rPr>
            </w:pPr>
          </w:p>
        </w:tc>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A</w:t>
            </w:r>
          </w:p>
        </w:tc>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B</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C</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D</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E</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F</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G</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H</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I</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VE</w:t>
            </w:r>
          </w:p>
        </w:tc>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3</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6</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10</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18</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18</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21</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38</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22</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VL</w:t>
            </w:r>
          </w:p>
        </w:tc>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0</w:t>
            </w:r>
          </w:p>
        </w:tc>
        <w:tc>
          <w:tcPr>
            <w:tcW w:w="774"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24</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14</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10</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39</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18</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41</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38</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36</w:t>
            </w:r>
          </w:p>
        </w:tc>
        <w:tc>
          <w:tcPr>
            <w:tcW w:w="775" w:type="dxa"/>
          </w:tcPr>
          <w:p>
            <w:pPr>
              <w:widowControl w:val="0"/>
              <w:numPr>
                <w:ilvl w:val="0"/>
                <w:numId w:val="0"/>
              </w:numPr>
              <w:jc w:val="left"/>
              <w:rPr>
                <w:rFonts w:hint="default"/>
                <w:sz w:val="22"/>
                <w:szCs w:val="28"/>
                <w:vertAlign w:val="baseline"/>
                <w:lang w:val="en-US" w:eastAsia="zh-CN"/>
              </w:rPr>
            </w:pPr>
            <w:r>
              <w:rPr>
                <w:rFonts w:hint="eastAsia"/>
                <w:sz w:val="22"/>
                <w:szCs w:val="28"/>
                <w:vertAlign w:val="baseline"/>
                <w:lang w:val="en-US" w:eastAsia="zh-CN"/>
              </w:rPr>
              <w:t>48</w:t>
            </w:r>
          </w:p>
        </w:tc>
      </w:tr>
    </w:tbl>
    <w:p>
      <w:pPr>
        <w:widowControl w:val="0"/>
        <w:numPr>
          <w:ilvl w:val="0"/>
          <w:numId w:val="0"/>
        </w:numPr>
        <w:jc w:val="left"/>
        <w:rPr>
          <w:rFonts w:hint="eastAsia"/>
          <w:sz w:val="22"/>
          <w:szCs w:val="28"/>
          <w:lang w:val="en-US" w:eastAsia="zh-CN"/>
        </w:rPr>
      </w:pPr>
    </w:p>
    <w:p>
      <w:pPr>
        <w:widowControl w:val="0"/>
        <w:numPr>
          <w:ilvl w:val="0"/>
          <w:numId w:val="0"/>
        </w:numPr>
        <w:jc w:val="left"/>
        <w:rPr>
          <w:rFonts w:hint="default"/>
          <w:sz w:val="22"/>
          <w:szCs w:val="28"/>
          <w:lang w:val="en-US" w:eastAsia="zh-CN"/>
        </w:rPr>
      </w:pPr>
      <w:r>
        <w:rPr>
          <w:rFonts w:hint="eastAsia"/>
          <w:sz w:val="22"/>
          <w:szCs w:val="28"/>
          <w:lang w:val="en-US" w:eastAsia="zh-CN"/>
        </w:rPr>
        <w:t>关键路径：</w:t>
      </w:r>
    </w:p>
    <w:p>
      <w:pPr>
        <w:widowControl w:val="0"/>
        <w:numPr>
          <w:ilvl w:val="0"/>
          <w:numId w:val="0"/>
        </w:numPr>
        <w:jc w:val="left"/>
        <w:rPr>
          <w:rFonts w:hint="eastAsia"/>
          <w:sz w:val="22"/>
          <w:szCs w:val="28"/>
          <w:lang w:val="en-US" w:eastAsia="zh-CN"/>
        </w:rPr>
      </w:pPr>
      <w:r>
        <w:rPr>
          <w:rFonts w:hint="eastAsia"/>
          <w:sz w:val="22"/>
          <w:szCs w:val="28"/>
          <w:lang w:val="en-US" w:eastAsia="zh-CN"/>
        </w:rPr>
        <w:t>A→D→F→H→J</w:t>
      </w:r>
    </w:p>
    <w:p>
      <w:pPr>
        <w:widowControl w:val="0"/>
        <w:numPr>
          <w:ilvl w:val="0"/>
          <w:numId w:val="0"/>
        </w:numPr>
        <w:jc w:val="left"/>
        <w:rPr>
          <w:rFonts w:hint="default"/>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三、</w:t>
      </w:r>
    </w:p>
    <w:p>
      <w:pPr>
        <w:widowControl w:val="0"/>
        <w:numPr>
          <w:ilvl w:val="0"/>
          <w:numId w:val="0"/>
        </w:numPr>
        <w:jc w:val="left"/>
        <w:rPr>
          <w:rFonts w:hint="default"/>
          <w:sz w:val="22"/>
          <w:szCs w:val="28"/>
          <w:lang w:val="en-US" w:eastAsia="zh-CN"/>
        </w:rPr>
      </w:pPr>
      <w:r>
        <w:rPr>
          <w:rFonts w:hint="eastAsia"/>
          <w:sz w:val="22"/>
          <w:szCs w:val="28"/>
          <w:lang w:val="en-US" w:eastAsia="zh-CN"/>
        </w:rPr>
        <w:t>为了方便维护，重构代码如下：</w:t>
      </w:r>
    </w:p>
    <w:p>
      <w:pPr>
        <w:widowControl w:val="0"/>
        <w:numPr>
          <w:ilvl w:val="0"/>
          <w:numId w:val="0"/>
        </w:numPr>
        <w:jc w:val="left"/>
        <w:rPr>
          <w:rFonts w:hint="eastAsia"/>
          <w:sz w:val="22"/>
          <w:szCs w:val="28"/>
          <w:lang w:val="en-US" w:eastAsia="zh-CN"/>
        </w:rPr>
      </w:pPr>
      <w:r>
        <w:rPr>
          <w:rFonts w:hint="eastAsia"/>
          <w:sz w:val="22"/>
          <w:szCs w:val="28"/>
          <w:lang w:val="en-US" w:eastAsia="zh-CN"/>
        </w:rPr>
        <w:t>public class Create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void create(User sender){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sender.constructCreate();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Decimal total;</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private void setTotal(Decimal total){</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this.total=total;</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w:t>
      </w: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public class CreateProcessor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Decimal process(Create create,User sender){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create.create(sender);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return create.total;</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w:t>
      </w: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p>
    <w:p>
      <w:pPr>
        <w:widowControl w:val="0"/>
        <w:numPr>
          <w:ilvl w:val="0"/>
          <w:numId w:val="0"/>
        </w:numPr>
        <w:jc w:val="left"/>
        <w:rPr>
          <w:rFonts w:hint="eastAsia"/>
          <w:sz w:val="22"/>
          <w:szCs w:val="28"/>
          <w:lang w:val="en-US" w:eastAsia="zh-CN"/>
        </w:rPr>
      </w:pPr>
      <w:r>
        <w:rPr>
          <w:rFonts w:hint="eastAsia"/>
          <w:sz w:val="22"/>
          <w:szCs w:val="28"/>
          <w:lang w:val="en-US" w:eastAsia="zh-CN"/>
        </w:rPr>
        <w:t>protected void studentCreateClick(Student sender,EventArgs 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CreateProcessor createProcessor=new CreateProcessor();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createProcessor.studentCreateClick(sender,e);</w:t>
      </w: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public abstract class User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void constructCreate(){}</w:t>
      </w: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public class Teacher extends User{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@Override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void constructCreate()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//construct create code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w:t>
      </w: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public class Student extends User{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@Override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void constructCreate()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//construct create code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w:t>
      </w:r>
    </w:p>
    <w:p>
      <w:pPr>
        <w:widowControl w:val="0"/>
        <w:numPr>
          <w:ilvl w:val="0"/>
          <w:numId w:val="0"/>
        </w:numPr>
        <w:jc w:val="left"/>
        <w:rPr>
          <w:rFonts w:hint="eastAsia"/>
          <w:sz w:val="22"/>
          <w:szCs w:val="28"/>
          <w:lang w:val="en-US" w:eastAsia="zh-CN"/>
        </w:rPr>
      </w:pP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public class Administrator extends User{</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@Override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public void constructCreate() {</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//construct create code</w:t>
      </w:r>
    </w:p>
    <w:p>
      <w:pPr>
        <w:widowControl w:val="0"/>
        <w:numPr>
          <w:ilvl w:val="0"/>
          <w:numId w:val="0"/>
        </w:numPr>
        <w:jc w:val="left"/>
        <w:rPr>
          <w:rFonts w:hint="eastAsia"/>
          <w:sz w:val="22"/>
          <w:szCs w:val="28"/>
          <w:lang w:val="en-US" w:eastAsia="zh-CN"/>
        </w:rPr>
      </w:pPr>
      <w:r>
        <w:rPr>
          <w:rFonts w:hint="eastAsia"/>
          <w:sz w:val="22"/>
          <w:szCs w:val="28"/>
          <w:lang w:val="en-US" w:eastAsia="zh-CN"/>
        </w:rPr>
        <w:t xml:space="preserve">    }</w:t>
      </w:r>
    </w:p>
    <w:p>
      <w:pPr>
        <w:widowControl w:val="0"/>
        <w:numPr>
          <w:ilvl w:val="0"/>
          <w:numId w:val="0"/>
        </w:numPr>
        <w:jc w:val="left"/>
        <w:rPr>
          <w:rFonts w:hint="default"/>
          <w:sz w:val="22"/>
          <w:szCs w:val="28"/>
          <w:lang w:val="en-US" w:eastAsia="zh-CN"/>
        </w:rPr>
      </w:pPr>
      <w:r>
        <w:rPr>
          <w:rFonts w:hint="eastAsia"/>
          <w:sz w:val="22"/>
          <w:szCs w:val="28"/>
          <w:lang w:val="en-US" w:eastAsia="zh-CN"/>
        </w:rPr>
        <w:t>}</w:t>
      </w:r>
    </w:p>
    <w:p>
      <w:pPr>
        <w:widowControl w:val="0"/>
        <w:numPr>
          <w:ilvl w:val="0"/>
          <w:numId w:val="0"/>
        </w:numPr>
        <w:jc w:val="left"/>
        <w:rPr>
          <w:rFonts w:hint="default"/>
          <w:sz w:val="36"/>
          <w:szCs w:val="44"/>
          <w:lang w:val="en-US" w:eastAsia="zh-CN"/>
        </w:rP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ind w:firstLine="210" w:firstLineChars="100"/>
        <w:jc w:val="center"/>
      </w:pPr>
    </w:p>
    <w:p>
      <w:pPr>
        <w:jc w:val="both"/>
        <w:rPr>
          <w:rFonts w:hint="eastAsia"/>
          <w:lang w:val="en-US" w:eastAsia="zh-CN"/>
        </w:rPr>
      </w:pPr>
      <w:r>
        <w:rPr>
          <w:rFonts w:hint="eastAsia"/>
          <w:lang w:val="en-US" w:eastAsia="zh-CN"/>
        </w:rPr>
        <w:t>试题回忆：</w:t>
      </w:r>
    </w:p>
    <w:p>
      <w:pPr>
        <w:jc w:val="both"/>
        <w:rPr>
          <w:rFonts w:hint="default"/>
          <w:lang w:val="en-US" w:eastAsia="zh-CN"/>
        </w:rPr>
      </w:pPr>
    </w:p>
    <w:p>
      <w:pPr>
        <w:ind w:firstLine="210" w:firstLineChars="100"/>
        <w:jc w:val="both"/>
        <w:rPr>
          <w:rFonts w:hint="eastAsia"/>
          <w:lang w:val="en-US" w:eastAsia="zh-CN"/>
        </w:rPr>
      </w:pPr>
      <w:r>
        <w:rPr>
          <w:rFonts w:hint="eastAsia"/>
          <w:lang w:val="en-US" w:eastAsia="zh-CN"/>
        </w:rPr>
        <w:t>选择：都是书上的。由于今年可以利用电子书pdf，可以全局搜索，所以找的比较方便。</w:t>
      </w:r>
    </w:p>
    <w:p>
      <w:pPr>
        <w:ind w:firstLine="210" w:firstLineChars="100"/>
        <w:jc w:val="both"/>
        <w:rPr>
          <w:rFonts w:hint="eastAsia"/>
          <w:lang w:val="en-US" w:eastAsia="zh-CN"/>
        </w:rPr>
      </w:pPr>
    </w:p>
    <w:p>
      <w:pPr>
        <w:ind w:firstLine="210" w:firstLineChars="100"/>
        <w:jc w:val="both"/>
        <w:rPr>
          <w:rFonts w:hint="eastAsia"/>
          <w:lang w:val="en-US" w:eastAsia="zh-CN"/>
        </w:rPr>
      </w:pPr>
      <w:r>
        <w:rPr>
          <w:rFonts w:hint="eastAsia"/>
          <w:lang w:val="en-US" w:eastAsia="zh-CN"/>
        </w:rPr>
        <w:t>简答1：软件测试中的覆盖标准和测试方法，属于黑or白盒？</w:t>
      </w:r>
    </w:p>
    <w:p>
      <w:pPr>
        <w:ind w:firstLine="210" w:firstLineChars="100"/>
        <w:jc w:val="both"/>
        <w:rPr>
          <w:rFonts w:hint="eastAsia"/>
          <w:lang w:val="en-US" w:eastAsia="zh-CN"/>
        </w:rPr>
      </w:pPr>
      <w:r>
        <w:rPr>
          <w:rFonts w:hint="eastAsia"/>
          <w:lang w:val="en-US" w:eastAsia="zh-CN"/>
        </w:rPr>
        <w:t>简答2：耦合和内聚</w:t>
      </w:r>
    </w:p>
    <w:p>
      <w:pPr>
        <w:ind w:firstLine="210" w:firstLineChars="100"/>
        <w:jc w:val="both"/>
        <w:rPr>
          <w:rFonts w:hint="eastAsia"/>
          <w:lang w:val="en-US" w:eastAsia="zh-CN"/>
        </w:rPr>
      </w:pPr>
      <w:r>
        <w:rPr>
          <w:rFonts w:hint="eastAsia"/>
          <w:lang w:val="en-US" w:eastAsia="zh-CN"/>
        </w:rPr>
        <w:t>简答3：领域工程步骤</w:t>
      </w:r>
    </w:p>
    <w:p>
      <w:pPr>
        <w:ind w:firstLine="210" w:firstLineChars="100"/>
        <w:jc w:val="both"/>
        <w:rPr>
          <w:rFonts w:hint="eastAsia"/>
          <w:lang w:val="en-US" w:eastAsia="zh-CN"/>
        </w:rPr>
      </w:pPr>
      <w:r>
        <w:rPr>
          <w:rFonts w:hint="eastAsia"/>
          <w:lang w:val="en-US" w:eastAsia="zh-CN"/>
        </w:rPr>
        <w:t>简答4：什么是数据字典，数据字典与数据流图的关系</w:t>
      </w:r>
    </w:p>
    <w:p>
      <w:pPr>
        <w:ind w:firstLine="210" w:firstLineChars="100"/>
        <w:jc w:val="both"/>
        <w:rPr>
          <w:rFonts w:hint="eastAsia"/>
          <w:lang w:val="en-US" w:eastAsia="zh-CN"/>
        </w:rPr>
      </w:pPr>
    </w:p>
    <w:p>
      <w:pPr>
        <w:ind w:firstLine="210" w:firstLineChars="100"/>
        <w:jc w:val="both"/>
        <w:rPr>
          <w:rFonts w:hint="eastAsia"/>
          <w:lang w:val="en-US" w:eastAsia="zh-CN"/>
        </w:rPr>
      </w:pPr>
      <w:r>
        <w:rPr>
          <w:rFonts w:hint="eastAsia"/>
          <w:lang w:val="en-US" w:eastAsia="zh-CN"/>
        </w:rPr>
        <w:t>设计题1：一个餐厅的预约活动图</w:t>
      </w:r>
    </w:p>
    <w:p>
      <w:pPr>
        <w:ind w:firstLine="210" w:firstLineChars="100"/>
        <w:jc w:val="both"/>
        <w:rPr>
          <w:rFonts w:hint="eastAsia"/>
          <w:lang w:val="en-US" w:eastAsia="zh-CN"/>
        </w:rPr>
      </w:pPr>
      <w:r>
        <w:rPr>
          <w:rFonts w:hint="eastAsia"/>
          <w:lang w:val="en-US" w:eastAsia="zh-CN"/>
        </w:rPr>
        <w:t>设计题2：结构化分析方法，改错和画图</w:t>
      </w:r>
    </w:p>
    <w:p>
      <w:pPr>
        <w:ind w:firstLine="210" w:firstLineChars="100"/>
        <w:jc w:val="both"/>
        <w:rPr>
          <w:rFonts w:hint="eastAsia"/>
          <w:lang w:val="en-US" w:eastAsia="zh-CN"/>
        </w:rPr>
      </w:pPr>
    </w:p>
    <w:p>
      <w:pPr>
        <w:ind w:firstLine="210" w:firstLineChars="100"/>
        <w:jc w:val="both"/>
        <w:rPr>
          <w:rFonts w:hint="default"/>
          <w:lang w:val="en-US" w:eastAsia="zh-CN"/>
        </w:rPr>
      </w:pPr>
      <w:r>
        <w:rPr>
          <w:rFonts w:hint="eastAsia"/>
          <w:lang w:val="en-US" w:eastAsia="zh-CN"/>
        </w:rPr>
        <w:t>应用题1：某个铁路运输收费不同，画表。书上有类似的题目</w:t>
      </w:r>
    </w:p>
    <w:p>
      <w:pPr>
        <w:ind w:firstLine="210" w:firstLineChars="100"/>
        <w:jc w:val="both"/>
        <w:rPr>
          <w:rFonts w:hint="default"/>
          <w:lang w:val="en-US" w:eastAsia="zh-CN"/>
        </w:rPr>
      </w:pPr>
      <w:r>
        <w:rPr>
          <w:rFonts w:hint="eastAsia"/>
          <w:lang w:val="en-US" w:eastAsia="zh-CN"/>
        </w:rPr>
        <w:t>应用题2：最后一章的最早最迟开始时间</w:t>
      </w:r>
    </w:p>
    <w:p>
      <w:pPr>
        <w:ind w:firstLine="210" w:firstLineChars="100"/>
        <w:jc w:val="both"/>
        <w:rPr>
          <w:rFonts w:hint="default"/>
          <w:lang w:val="en-US" w:eastAsia="zh-CN"/>
        </w:rPr>
      </w:pPr>
      <w:r>
        <w:rPr>
          <w:rFonts w:hint="eastAsia"/>
          <w:lang w:val="en-US" w:eastAsia="zh-CN"/>
        </w:rPr>
        <w:t>应用题3：代码重构</w:t>
      </w:r>
    </w:p>
    <w:p>
      <w:pPr>
        <w:ind w:firstLine="210" w:firstLineChars="100"/>
        <w:jc w:val="both"/>
        <w:rPr>
          <w:rFonts w:hint="default"/>
          <w:lang w:val="en-US" w:eastAsia="zh-CN"/>
        </w:rPr>
      </w:pPr>
    </w:p>
    <w:p>
      <w:pPr>
        <w:jc w:val="both"/>
        <w:rPr>
          <w:rFonts w:hint="eastAsia"/>
        </w:rPr>
      </w:pPr>
    </w:p>
    <w:p>
      <w:pPr>
        <w:jc w:val="both"/>
        <w:rPr>
          <w:rFonts w:hint="eastAsia"/>
        </w:rPr>
      </w:pPr>
      <w:r>
        <w:rPr>
          <w:rFonts w:hint="eastAsia"/>
        </w:rPr>
        <w:t>public class Create</w:t>
      </w:r>
    </w:p>
    <w:p>
      <w:pPr>
        <w:jc w:val="both"/>
        <w:rPr>
          <w:rFonts w:hint="eastAsia"/>
        </w:rPr>
      </w:pPr>
      <w:r>
        <w:rPr>
          <w:rFonts w:hint="eastAsia"/>
        </w:rPr>
        <w:t>{</w:t>
      </w:r>
    </w:p>
    <w:p>
      <w:pPr>
        <w:jc w:val="both"/>
        <w:rPr>
          <w:rFonts w:hint="eastAsia"/>
        </w:rPr>
      </w:pPr>
      <w:r>
        <w:rPr>
          <w:rFonts w:hint="eastAsia"/>
        </w:rPr>
        <w:t>public void createTeacher()</w:t>
      </w:r>
    </w:p>
    <w:p>
      <w:pPr>
        <w:jc w:val="both"/>
        <w:rPr>
          <w:rFonts w:hint="eastAsia"/>
        </w:rPr>
      </w:pPr>
      <w:r>
        <w:rPr>
          <w:rFonts w:hint="eastAsia"/>
        </w:rPr>
        <w:t>/construct create code</w:t>
      </w:r>
    </w:p>
    <w:p>
      <w:pPr>
        <w:jc w:val="both"/>
        <w:rPr>
          <w:rFonts w:hint="eastAsia"/>
        </w:rPr>
      </w:pPr>
      <w:r>
        <w:rPr>
          <w:rFonts w:hint="eastAsia"/>
        </w:rPr>
        <w:t>public void createStudent(</w:t>
      </w:r>
    </w:p>
    <w:p>
      <w:pPr>
        <w:jc w:val="both"/>
        <w:rPr>
          <w:rFonts w:hint="eastAsia"/>
        </w:rPr>
      </w:pPr>
      <w:r>
        <w:rPr>
          <w:rFonts w:hint="eastAsia"/>
        </w:rPr>
        <w:t>f</w:t>
      </w:r>
    </w:p>
    <w:p>
      <w:pPr>
        <w:jc w:val="both"/>
        <w:rPr>
          <w:rFonts w:hint="eastAsia"/>
        </w:rPr>
      </w:pPr>
      <w:r>
        <w:rPr>
          <w:rFonts w:hint="eastAsia"/>
        </w:rPr>
        <w:t>//construct create code</w:t>
      </w:r>
    </w:p>
    <w:p>
      <w:pPr>
        <w:jc w:val="both"/>
        <w:rPr>
          <w:rFonts w:hint="eastAsia"/>
        </w:rPr>
      </w:pPr>
      <w:r>
        <w:rPr>
          <w:rFonts w:hint="eastAsia"/>
        </w:rPr>
        <w:t>public decimal total get;private set;}</w:t>
      </w:r>
    </w:p>
    <w:p>
      <w:pPr>
        <w:jc w:val="both"/>
        <w:rPr>
          <w:rFonts w:hint="eastAsia"/>
        </w:rPr>
      </w:pPr>
      <w:r>
        <w:rPr>
          <w:rFonts w:hint="eastAsia"/>
        </w:rPr>
        <w:t>public class CreateProcessor</w:t>
      </w:r>
    </w:p>
    <w:p>
      <w:pPr>
        <w:jc w:val="both"/>
        <w:rPr>
          <w:rFonts w:hint="eastAsia"/>
        </w:rPr>
      </w:pPr>
      <w:r>
        <w:rPr>
          <w:rFonts w:hint="eastAsia"/>
        </w:rPr>
        <w:t>{</w:t>
      </w:r>
    </w:p>
    <w:p>
      <w:pPr>
        <w:jc w:val="both"/>
        <w:rPr>
          <w:rFonts w:hint="eastAsia"/>
        </w:rPr>
      </w:pPr>
      <w:r>
        <w:rPr>
          <w:rFonts w:hint="eastAsia"/>
        </w:rPr>
        <w:t>public decimal processTeacher(Create create)</w:t>
      </w:r>
    </w:p>
    <w:p>
      <w:pPr>
        <w:jc w:val="both"/>
        <w:rPr>
          <w:rFonts w:hint="eastAsia"/>
        </w:rPr>
      </w:pPr>
      <w:r>
        <w:rPr>
          <w:rFonts w:hint="eastAsia"/>
        </w:rPr>
        <w:t>{</w:t>
      </w:r>
    </w:p>
    <w:p>
      <w:pPr>
        <w:jc w:val="both"/>
        <w:rPr>
          <w:rFonts w:hint="eastAsia"/>
        </w:rPr>
      </w:pPr>
      <w:r>
        <w:rPr>
          <w:rFonts w:hint="eastAsia"/>
        </w:rPr>
        <w:t>create.createTeacher(;</w:t>
      </w:r>
    </w:p>
    <w:p>
      <w:pPr>
        <w:jc w:val="both"/>
        <w:rPr>
          <w:rFonts w:hint="eastAsia"/>
        </w:rPr>
      </w:pPr>
      <w:r>
        <w:rPr>
          <w:rFonts w:hint="eastAsia"/>
        </w:rPr>
        <w:t>return create.total;</w:t>
      </w:r>
    </w:p>
    <w:p>
      <w:pPr>
        <w:jc w:val="both"/>
        <w:rPr>
          <w:rFonts w:hint="eastAsia"/>
        </w:rPr>
      </w:pPr>
      <w:r>
        <w:rPr>
          <w:rFonts w:hint="eastAsia"/>
        </w:rPr>
        <w:t>public decimal processStudent(Create create)</w:t>
      </w:r>
    </w:p>
    <w:p>
      <w:pPr>
        <w:jc w:val="both"/>
        <w:rPr>
          <w:rFonts w:hint="eastAsia"/>
        </w:rPr>
      </w:pPr>
      <w:r>
        <w:rPr>
          <w:rFonts w:hint="eastAsia"/>
        </w:rPr>
        <w:t>create.createStudent();</w:t>
      </w:r>
    </w:p>
    <w:p>
      <w:pPr>
        <w:jc w:val="both"/>
        <w:rPr>
          <w:rFonts w:hint="eastAsia"/>
        </w:rPr>
      </w:pPr>
      <w:r>
        <w:rPr>
          <w:rFonts w:hint="eastAsia"/>
        </w:rPr>
        <w:t>return create.total:</w:t>
      </w:r>
    </w:p>
    <w:p>
      <w:pPr>
        <w:jc w:val="both"/>
        <w:rPr>
          <w:rFonts w:hint="eastAsia"/>
        </w:rPr>
      </w:pPr>
      <w:r>
        <w:rPr>
          <w:rFonts w:hint="eastAsia"/>
          <w:lang w:val="en-US" w:eastAsia="zh-CN"/>
        </w:rPr>
        <w:t>/</w:t>
      </w:r>
      <w:bookmarkStart w:id="0" w:name="_GoBack"/>
      <w:bookmarkEnd w:id="0"/>
      <w:r>
        <w:rPr>
          <w:rFonts w:hint="eastAsia"/>
        </w:rPr>
        <w:t>/调用方法</w:t>
      </w:r>
    </w:p>
    <w:p>
      <w:pPr>
        <w:jc w:val="both"/>
        <w:rPr>
          <w:rFonts w:hint="eastAsia"/>
        </w:rPr>
      </w:pPr>
      <w:r>
        <w:rPr>
          <w:rFonts w:hint="eastAsia"/>
        </w:rPr>
        <w:t>protected void teacherCreateClick(object sender,EventArgs e)</w:t>
      </w:r>
    </w:p>
    <w:p>
      <w:pPr>
        <w:jc w:val="both"/>
        <w:rPr>
          <w:rFonts w:hint="eastAsia"/>
          <w:lang w:val="en-US" w:eastAsia="zh-CN"/>
        </w:rPr>
      </w:pPr>
      <w:r>
        <w:rPr>
          <w:rFonts w:hint="eastAsia"/>
          <w:lang w:val="en-US" w:eastAsia="zh-CN"/>
        </w:rPr>
        <w:t>{</w:t>
      </w:r>
    </w:p>
    <w:p>
      <w:pPr>
        <w:jc w:val="both"/>
        <w:rPr>
          <w:rFonts w:hint="default" w:eastAsiaTheme="minorEastAsia"/>
          <w:lang w:val="en-US" w:eastAsia="zh-CN"/>
        </w:rPr>
      </w:pPr>
      <w:r>
        <w:rPr>
          <w:rFonts w:hint="default" w:eastAsiaTheme="minorEastAsia"/>
          <w:lang w:val="en-US" w:eastAsia="zh-CN"/>
        </w:rPr>
        <w:t>CreateProcessor createProcessor new CreateProcessor();</w:t>
      </w:r>
    </w:p>
    <w:p>
      <w:pPr>
        <w:jc w:val="both"/>
        <w:rPr>
          <w:rFonts w:hint="default" w:eastAsiaTheme="minorEastAsia"/>
          <w:lang w:val="en-US" w:eastAsia="zh-CN"/>
        </w:rPr>
      </w:pPr>
      <w:r>
        <w:rPr>
          <w:rFonts w:hint="default" w:eastAsiaTheme="minorEastAsia"/>
          <w:lang w:val="en-US" w:eastAsia="zh-CN"/>
        </w:rPr>
        <w:t>createProcessor .processTeacher(new Create()):</w:t>
      </w:r>
    </w:p>
    <w:p>
      <w:pPr>
        <w:jc w:val="both"/>
        <w:rPr>
          <w:rFonts w:hint="default" w:eastAsiaTheme="minorEastAsia"/>
          <w:lang w:val="en-US" w:eastAsia="zh-CN"/>
        </w:rPr>
      </w:pPr>
      <w:r>
        <w:rPr>
          <w:rFonts w:hint="default" w:eastAsiaTheme="minorEastAsia"/>
          <w:lang w:val="en-US" w:eastAsia="zh-CN"/>
        </w:rPr>
        <w:t>}</w:t>
      </w:r>
    </w:p>
    <w:p>
      <w:pPr>
        <w:jc w:val="both"/>
        <w:rPr>
          <w:rFonts w:hint="default" w:eastAsiaTheme="minorEastAsia"/>
          <w:lang w:val="en-US" w:eastAsia="zh-CN"/>
        </w:rPr>
      </w:pPr>
      <w:r>
        <w:rPr>
          <w:rFonts w:hint="default" w:eastAsiaTheme="minorEastAsia"/>
          <w:lang w:val="en-US" w:eastAsia="zh-CN"/>
        </w:rPr>
        <w:t>protected void studentCreateClick(object sender,EventArgs e)</w:t>
      </w:r>
    </w:p>
    <w:p>
      <w:pPr>
        <w:jc w:val="both"/>
        <w:rPr>
          <w:rFonts w:hint="default" w:eastAsiaTheme="minorEastAsia"/>
          <w:lang w:val="en-US" w:eastAsia="zh-CN"/>
        </w:rPr>
      </w:pPr>
      <w:r>
        <w:rPr>
          <w:rFonts w:hint="default" w:eastAsiaTheme="minorEastAsia"/>
          <w:lang w:val="en-US" w:eastAsia="zh-CN"/>
        </w:rPr>
        <w:t>{</w:t>
      </w:r>
    </w:p>
    <w:p>
      <w:pPr>
        <w:jc w:val="both"/>
        <w:rPr>
          <w:rFonts w:hint="default" w:eastAsiaTheme="minorEastAsia"/>
          <w:lang w:val="en-US" w:eastAsia="zh-CN"/>
        </w:rPr>
      </w:pPr>
      <w:r>
        <w:rPr>
          <w:rFonts w:hint="default" w:eastAsiaTheme="minorEastAsia"/>
          <w:lang w:val="en-US" w:eastAsia="zh-CN"/>
        </w:rPr>
        <w:t>CreateProcessor createProcessor new CreateProcessor();</w:t>
      </w:r>
    </w:p>
    <w:p>
      <w:pPr>
        <w:jc w:val="both"/>
        <w:rPr>
          <w:rFonts w:hint="default" w:eastAsiaTheme="minorEastAsia"/>
          <w:lang w:val="en-US" w:eastAsia="zh-CN"/>
        </w:rPr>
      </w:pPr>
      <w:r>
        <w:rPr>
          <w:rFonts w:hint="default" w:eastAsiaTheme="minorEastAsia"/>
          <w:lang w:val="en-US" w:eastAsia="zh-CN"/>
        </w:rPr>
        <w:t>createProcessor .processstudent(new Create()):</w:t>
      </w:r>
    </w:p>
    <w:p>
      <w:pPr>
        <w:jc w:val="both"/>
        <w:rPr>
          <w:rFonts w:hint="default" w:eastAsiaTheme="minorEastAsia"/>
          <w:lang w:val="en-US" w:eastAsia="zh-CN"/>
        </w:rPr>
      </w:pPr>
      <w:r>
        <w:rPr>
          <w:rFonts w:hint="default" w:eastAsiaTheme="minorEastAsia"/>
          <w:lang w:val="en-US" w:eastAsia="zh-CN"/>
        </w:rPr>
        <w:t>}</w:t>
      </w:r>
    </w:p>
    <w:p>
      <w:pPr>
        <w:jc w:val="both"/>
        <w:rPr>
          <w:rFonts w:hint="eastAsia"/>
        </w:rPr>
      </w:pPr>
      <w:r>
        <w:rPr>
          <w:rFonts w:hint="eastAsia"/>
        </w:rPr>
        <w:t>上面的伪代码实现了创建Teacher和Student的主要类和主要实现方法及调用事件。</w:t>
      </w:r>
    </w:p>
    <w:p>
      <w:pPr>
        <w:jc w:val="both"/>
        <w:rPr>
          <w:rFonts w:hint="eastAsia"/>
        </w:rPr>
      </w:pPr>
      <w:r>
        <w:rPr>
          <w:rFonts w:hint="eastAsia"/>
        </w:rPr>
        <w:t>大家试想，如果现在要添加一个创建Administrator用户的事件，需要修改以下几处：</w:t>
      </w:r>
    </w:p>
    <w:p>
      <w:pPr>
        <w:jc w:val="both"/>
        <w:rPr>
          <w:rFonts w:hint="eastAsia"/>
        </w:rPr>
      </w:pPr>
      <w:r>
        <w:rPr>
          <w:rFonts w:hint="eastAsia"/>
        </w:rPr>
        <w:t>(1)在类Create中增加一个createAdministrator(的方法；</w:t>
      </w:r>
    </w:p>
    <w:p>
      <w:pPr>
        <w:jc w:val="both"/>
        <w:rPr>
          <w:rFonts w:hint="eastAsia"/>
        </w:rPr>
      </w:pPr>
      <w:r>
        <w:rPr>
          <w:rFonts w:hint="eastAsia"/>
        </w:rPr>
        <w:t>(2)在类CreateProcessor中增加一个处理创建Administrator用户的方法</w:t>
      </w:r>
    </w:p>
    <w:p>
      <w:pPr>
        <w:jc w:val="both"/>
        <w:rPr>
          <w:rFonts w:hint="eastAsia"/>
        </w:rPr>
      </w:pPr>
      <w:r>
        <w:rPr>
          <w:rFonts w:hint="eastAsia"/>
        </w:rPr>
        <w:t>processAdministrator(Create create);</w:t>
      </w:r>
    </w:p>
    <w:p>
      <w:pPr>
        <w:jc w:val="both"/>
        <w:rPr>
          <w:rFonts w:hint="eastAsia"/>
        </w:rPr>
      </w:pPr>
      <w:r>
        <w:rPr>
          <w:rFonts w:hint="eastAsia"/>
        </w:rPr>
        <w:t>(3)在调用方法的地方增加一个新的administratorCreateClick方法(createAdministrator的Button</w:t>
      </w:r>
    </w:p>
    <w:p>
      <w:pPr>
        <w:jc w:val="both"/>
        <w:rPr>
          <w:rFonts w:hint="eastAsia"/>
        </w:rPr>
      </w:pPr>
      <w:r>
        <w:rPr>
          <w:rFonts w:hint="eastAsia"/>
        </w:rPr>
        <w:t>事件)。那么，为了便于今后的维护，你可以怎样重构这些代码？（考虑抽象、接口等方式）</w:t>
      </w:r>
    </w:p>
    <w:p>
      <w:pPr>
        <w:jc w:val="both"/>
        <w:rPr>
          <w:rFonts w:hint="eastAsia" w:eastAsiaTheme="minorEastAsia"/>
          <w:lang w:eastAsia="zh-CN"/>
        </w:rPr>
      </w:pPr>
      <w:r>
        <w:rPr>
          <w:rFonts w:hint="eastAsia"/>
        </w:rPr>
        <w:t>请在下方写出重构后的代码，可辅以自然语言注释</w:t>
      </w:r>
      <w:r>
        <w:rPr>
          <w:rFonts w:hint="eastAsia"/>
          <w:lang w:eastAsia="zh-CN"/>
        </w:rPr>
        <w:t>。</w:t>
      </w:r>
    </w:p>
    <w:p>
      <w:pPr>
        <w:ind w:firstLine="210" w:firstLineChars="100"/>
        <w:jc w:val="center"/>
      </w:pPr>
    </w:p>
    <w:p>
      <w:pPr>
        <w:ind w:firstLine="210" w:firstLineChars="100"/>
        <w:jc w:val="center"/>
      </w:pPr>
    </w:p>
    <w:p>
      <w:pPr>
        <w:jc w:val="center"/>
      </w:pPr>
    </w:p>
    <w:p>
      <w:pPr>
        <w:jc w:val="center"/>
      </w:pPr>
    </w:p>
    <w:p>
      <w:pPr>
        <w:jc w:val="both"/>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5" o:spid="_x0000_s1025" o:spt="202" type="#_x0000_t202" style="position:absolute;left:0pt;margin-top:0pt;height:15.55pt;width:90.2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3"/>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1</w:t>
                </w:r>
                <w:r>
                  <w:rPr>
                    <w:rFonts w:hint="eastAsia"/>
                    <w:sz w:val="24"/>
                    <w:szCs w:val="24"/>
                  </w:rPr>
                  <w:fldChar w:fldCharType="end"/>
                </w:r>
                <w:r>
                  <w:rPr>
                    <w:rFonts w:hint="eastAsia"/>
                    <w:sz w:val="24"/>
                    <w:szCs w:val="24"/>
                  </w:rPr>
                  <w:t xml:space="preserve"> 页 共 </w:t>
                </w:r>
                <w:r>
                  <w:fldChar w:fldCharType="begin"/>
                </w:r>
                <w:r>
                  <w:instrText xml:space="preserve"> NUMPAGES  \* MERGEFORMAT </w:instrText>
                </w:r>
                <w:r>
                  <w:fldChar w:fldCharType="separate"/>
                </w:r>
                <w:ins w:id="0" w:author="景志剑" w:date="2018-12-10T15:37:00Z">
                  <w:r>
                    <w:rPr/>
                    <w:t>1</w:t>
                  </w:r>
                </w:ins>
                <w:r>
                  <w:rPr>
                    <w:sz w:val="24"/>
                    <w:szCs w:val="24"/>
                  </w:rPr>
                  <w:t>1</w:t>
                </w:r>
                <w:r>
                  <w:rPr>
                    <w:sz w:val="24"/>
                    <w:szCs w:val="24"/>
                  </w:rPr>
                  <w:fldChar w:fldCharType="end"/>
                </w:r>
                <w:r>
                  <w:rPr>
                    <w:rFonts w:hint="eastAsia"/>
                    <w:sz w:val="24"/>
                    <w:szCs w:val="24"/>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F8DB87"/>
    <w:multiLevelType w:val="singleLevel"/>
    <w:tmpl w:val="7DF8DB87"/>
    <w:lvl w:ilvl="0" w:tentative="0">
      <w:start w:val="3"/>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景志剑">
    <w15:presenceInfo w15:providerId="None" w15:userId="景志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zkwOTc4MWE2YTY1ZmYzOWQyZDc3ZjUxMjAwNmJlMDMifQ=="/>
  </w:docVars>
  <w:rsids>
    <w:rsidRoot w:val="5C835D6A"/>
    <w:rsid w:val="00073DA0"/>
    <w:rsid w:val="00110976"/>
    <w:rsid w:val="00163E97"/>
    <w:rsid w:val="0023284D"/>
    <w:rsid w:val="002401A8"/>
    <w:rsid w:val="003C6319"/>
    <w:rsid w:val="004707CD"/>
    <w:rsid w:val="00486B23"/>
    <w:rsid w:val="00493A70"/>
    <w:rsid w:val="00563B9A"/>
    <w:rsid w:val="0062400D"/>
    <w:rsid w:val="006E348F"/>
    <w:rsid w:val="0078044C"/>
    <w:rsid w:val="007A3507"/>
    <w:rsid w:val="00801020"/>
    <w:rsid w:val="0085092C"/>
    <w:rsid w:val="00861B90"/>
    <w:rsid w:val="00883F1E"/>
    <w:rsid w:val="008A2E44"/>
    <w:rsid w:val="00904F1C"/>
    <w:rsid w:val="00986FC7"/>
    <w:rsid w:val="009949EF"/>
    <w:rsid w:val="009C34AD"/>
    <w:rsid w:val="00D732E8"/>
    <w:rsid w:val="00E11ED6"/>
    <w:rsid w:val="07626812"/>
    <w:rsid w:val="10A24FA8"/>
    <w:rsid w:val="16234DF4"/>
    <w:rsid w:val="1C3056DE"/>
    <w:rsid w:val="2BE9411D"/>
    <w:rsid w:val="31B24CEF"/>
    <w:rsid w:val="37CD7D47"/>
    <w:rsid w:val="3849575F"/>
    <w:rsid w:val="3EEF28F5"/>
    <w:rsid w:val="3FB6584C"/>
    <w:rsid w:val="40E672AD"/>
    <w:rsid w:val="4CC114E7"/>
    <w:rsid w:val="572E0B67"/>
    <w:rsid w:val="5C835D6A"/>
    <w:rsid w:val="676E516F"/>
    <w:rsid w:val="6A516001"/>
    <w:rsid w:val="6B904261"/>
    <w:rsid w:val="709B0E00"/>
    <w:rsid w:val="7DB744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7"/>
    <w:link w:val="4"/>
    <w:qFormat/>
    <w:uiPriority w:val="0"/>
    <w:rPr>
      <w:kern w:val="2"/>
      <w:sz w:val="18"/>
      <w:szCs w:val="18"/>
    </w:rPr>
  </w:style>
  <w:style w:type="character" w:customStyle="1" w:styleId="9">
    <w:name w:val="Footer Char"/>
    <w:basedOn w:val="7"/>
    <w:link w:val="3"/>
    <w:qFormat/>
    <w:uiPriority w:val="0"/>
    <w:rPr>
      <w:kern w:val="2"/>
      <w:sz w:val="18"/>
      <w:szCs w:val="18"/>
    </w:rPr>
  </w:style>
  <w:style w:type="character" w:customStyle="1" w:styleId="10">
    <w:name w:val="Balloon Text Char"/>
    <w:basedOn w:val="7"/>
    <w:link w:val="2"/>
    <w:qFormat/>
    <w:uiPriority w:val="0"/>
    <w:rPr>
      <w:kern w:val="2"/>
      <w:sz w:val="18"/>
      <w:szCs w:val="18"/>
    </w:rPr>
  </w:style>
  <w:style w:type="paragraph" w:customStyle="1" w:styleId="11">
    <w:name w:val="Revision"/>
    <w:hidden/>
    <w:unhideWhenUsed/>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480754-25EA-BE41-8822-162C3205836D}">
  <ds:schemaRefs/>
</ds:datastoreItem>
</file>

<file path=docProps/app.xml><?xml version="1.0" encoding="utf-8"?>
<Properties xmlns="http://schemas.openxmlformats.org/officeDocument/2006/extended-properties" xmlns:vt="http://schemas.openxmlformats.org/officeDocument/2006/docPropsVTypes">
  <Template>Normal.dotm</Template>
  <Company>复旦大学</Company>
  <Pages>7</Pages>
  <Words>2806</Words>
  <Characters>3619</Characters>
  <Lines>2</Lines>
  <Paragraphs>1</Paragraphs>
  <TotalTime>8</TotalTime>
  <ScaleCrop>false</ScaleCrop>
  <LinksUpToDate>false</LinksUpToDate>
  <CharactersWithSpaces>3921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2018-12-10T06:14:00Z</dcterms:created>
  <dc:creator>wanqing</dc:creator>
  <cp:lastModifiedBy>郑源泽</cp:lastModifiedBy>
  <dcterms:modified xsi:type="dcterms:W3CDTF">2022-06-22T13:25:21Z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linkTarget="0">
    <vt:lpwstr>6</vt:lpwstr>
  </property>
  <property fmtid="{D5CDD505-2E9C-101B-9397-08002B2CF9AE}" pid="4" name="ICV">
    <vt:lpwstr>A5824677648E417881C7CCCCDB0B45B1</vt:lpwstr>
  </property>
</Properties>
</file>